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A1C37" w14:textId="77777777" w:rsidR="009556EC" w:rsidRDefault="00210C1B">
      <w:pPr>
        <w:rPr>
          <w:b/>
          <w:sz w:val="28"/>
        </w:rPr>
      </w:pPr>
      <w:r w:rsidRPr="00210C1B">
        <w:rPr>
          <w:b/>
          <w:sz w:val="28"/>
        </w:rPr>
        <w:t>Codebook Befragung Informatik WS 17/18</w:t>
      </w:r>
    </w:p>
    <w:p w14:paraId="36E9568D" w14:textId="77777777" w:rsidR="008D1802" w:rsidRDefault="008D1802">
      <w:pPr>
        <w:rPr>
          <w:b/>
          <w:sz w:val="28"/>
        </w:rPr>
      </w:pPr>
    </w:p>
    <w:p w14:paraId="30AA40B5" w14:textId="77777777" w:rsidR="00AD7CDE" w:rsidRDefault="00AD7CDE">
      <w:pPr>
        <w:rPr>
          <w:sz w:val="28"/>
        </w:rPr>
      </w:pPr>
      <w:r w:rsidRPr="00AD7CDE">
        <w:rPr>
          <w:sz w:val="28"/>
        </w:rPr>
        <w:t xml:space="preserve">allgemein: </w:t>
      </w:r>
    </w:p>
    <w:p w14:paraId="0E811F4C" w14:textId="77777777" w:rsidR="00AD7CDE" w:rsidRPr="00AD7CDE" w:rsidRDefault="00AD7CDE" w:rsidP="00AD7CDE">
      <w:pPr>
        <w:pStyle w:val="Listenabsatz"/>
        <w:numPr>
          <w:ilvl w:val="0"/>
          <w:numId w:val="2"/>
        </w:numPr>
      </w:pPr>
      <w:r w:rsidRPr="00AD7CDE">
        <w:t>Fehlende Werte = -99</w:t>
      </w:r>
    </w:p>
    <w:p w14:paraId="0A9A5B4A" w14:textId="77777777" w:rsidR="00AD7CDE" w:rsidRDefault="00AD7CDE" w:rsidP="00AD7CDE">
      <w:pPr>
        <w:pStyle w:val="Listenabsatz"/>
        <w:numPr>
          <w:ilvl w:val="0"/>
          <w:numId w:val="2"/>
        </w:numPr>
      </w:pPr>
    </w:p>
    <w:tbl>
      <w:tblPr>
        <w:tblStyle w:val="Tabellenraster"/>
        <w:tblW w:w="9067" w:type="dxa"/>
        <w:tblLook w:val="04A0" w:firstRow="1" w:lastRow="0" w:firstColumn="1" w:lastColumn="0" w:noHBand="0" w:noVBand="1"/>
      </w:tblPr>
      <w:tblGrid>
        <w:gridCol w:w="2464"/>
        <w:gridCol w:w="4463"/>
        <w:gridCol w:w="2140"/>
      </w:tblGrid>
      <w:tr w:rsidR="00210C1B" w:rsidRPr="00862758" w14:paraId="2A642A90" w14:textId="77777777" w:rsidTr="00645470">
        <w:tc>
          <w:tcPr>
            <w:tcW w:w="2464" w:type="dxa"/>
            <w:tcBorders>
              <w:bottom w:val="single" w:sz="4" w:space="0" w:color="auto"/>
            </w:tcBorders>
          </w:tcPr>
          <w:p w14:paraId="5EACCD98" w14:textId="77777777" w:rsidR="00210C1B" w:rsidRPr="00862758" w:rsidRDefault="00210C1B">
            <w:pPr>
              <w:rPr>
                <w:b/>
                <w:sz w:val="28"/>
              </w:rPr>
            </w:pPr>
            <w:r w:rsidRPr="00862758">
              <w:rPr>
                <w:b/>
                <w:sz w:val="28"/>
              </w:rPr>
              <w:t>Variablenname</w:t>
            </w:r>
          </w:p>
        </w:tc>
        <w:tc>
          <w:tcPr>
            <w:tcW w:w="4463" w:type="dxa"/>
            <w:tcBorders>
              <w:bottom w:val="single" w:sz="4" w:space="0" w:color="auto"/>
            </w:tcBorders>
          </w:tcPr>
          <w:p w14:paraId="26582466" w14:textId="77777777" w:rsidR="00210C1B" w:rsidRPr="00862758" w:rsidRDefault="00210C1B">
            <w:pPr>
              <w:rPr>
                <w:b/>
                <w:sz w:val="28"/>
              </w:rPr>
            </w:pPr>
            <w:r w:rsidRPr="00862758">
              <w:rPr>
                <w:b/>
                <w:sz w:val="28"/>
              </w:rPr>
              <w:t>Bedeutung</w:t>
            </w:r>
            <w:r w:rsidR="00173E26" w:rsidRPr="00862758">
              <w:rPr>
                <w:b/>
                <w:sz w:val="28"/>
              </w:rPr>
              <w:t>/Itemwortlaut</w:t>
            </w:r>
          </w:p>
        </w:tc>
        <w:tc>
          <w:tcPr>
            <w:tcW w:w="2140" w:type="dxa"/>
            <w:tcBorders>
              <w:bottom w:val="single" w:sz="4" w:space="0" w:color="auto"/>
            </w:tcBorders>
          </w:tcPr>
          <w:p w14:paraId="1E793147" w14:textId="77777777" w:rsidR="00210C1B" w:rsidRPr="00862758" w:rsidRDefault="00210C1B">
            <w:pPr>
              <w:rPr>
                <w:b/>
                <w:sz w:val="28"/>
              </w:rPr>
            </w:pPr>
            <w:r w:rsidRPr="00862758">
              <w:rPr>
                <w:b/>
                <w:sz w:val="28"/>
              </w:rPr>
              <w:t>Codierung</w:t>
            </w:r>
            <w:r w:rsidR="008D1802" w:rsidRPr="00862758">
              <w:rPr>
                <w:b/>
                <w:sz w:val="28"/>
              </w:rPr>
              <w:t>/Skala</w:t>
            </w:r>
          </w:p>
        </w:tc>
      </w:tr>
      <w:tr w:rsidR="00210C1B" w14:paraId="14282907" w14:textId="77777777" w:rsidTr="00645470">
        <w:tc>
          <w:tcPr>
            <w:tcW w:w="2464" w:type="dxa"/>
            <w:tcBorders>
              <w:left w:val="nil"/>
              <w:right w:val="nil"/>
            </w:tcBorders>
          </w:tcPr>
          <w:p w14:paraId="5FC1B1E0" w14:textId="77777777" w:rsidR="00210C1B" w:rsidRDefault="00210C1B">
            <w:r>
              <w:t>EinVerst</w:t>
            </w:r>
          </w:p>
        </w:tc>
        <w:tc>
          <w:tcPr>
            <w:tcW w:w="4463" w:type="dxa"/>
            <w:tcBorders>
              <w:left w:val="nil"/>
              <w:right w:val="nil"/>
            </w:tcBorders>
          </w:tcPr>
          <w:p w14:paraId="24D1B6DE" w14:textId="77777777" w:rsidR="00210C1B" w:rsidRDefault="00210C1B" w:rsidP="001C6DA6">
            <w:r>
              <w:t>Einverständnis</w:t>
            </w:r>
          </w:p>
        </w:tc>
        <w:tc>
          <w:tcPr>
            <w:tcW w:w="2140" w:type="dxa"/>
            <w:tcBorders>
              <w:left w:val="nil"/>
              <w:right w:val="nil"/>
            </w:tcBorders>
          </w:tcPr>
          <w:p w14:paraId="1C6129FC" w14:textId="77777777" w:rsidR="00210C1B" w:rsidRPr="008D1802" w:rsidRDefault="00210C1B">
            <w:pPr>
              <w:rPr>
                <w:sz w:val="18"/>
              </w:rPr>
            </w:pPr>
            <w:r w:rsidRPr="008D1802">
              <w:rPr>
                <w:sz w:val="18"/>
              </w:rPr>
              <w:t>1 ja</w:t>
            </w:r>
          </w:p>
          <w:p w14:paraId="56945906" w14:textId="77777777" w:rsidR="00210C1B" w:rsidRPr="008D1802" w:rsidRDefault="00210C1B">
            <w:pPr>
              <w:rPr>
                <w:sz w:val="18"/>
              </w:rPr>
            </w:pPr>
            <w:r w:rsidRPr="008D1802">
              <w:rPr>
                <w:sz w:val="18"/>
              </w:rPr>
              <w:t>2 nein</w:t>
            </w:r>
          </w:p>
        </w:tc>
      </w:tr>
      <w:tr w:rsidR="00210C1B" w14:paraId="06F4DEA8" w14:textId="77777777" w:rsidTr="00645470">
        <w:tc>
          <w:tcPr>
            <w:tcW w:w="2464" w:type="dxa"/>
            <w:tcBorders>
              <w:left w:val="nil"/>
              <w:right w:val="nil"/>
            </w:tcBorders>
          </w:tcPr>
          <w:p w14:paraId="63BAAFF5" w14:textId="77777777" w:rsidR="00210C1B" w:rsidRDefault="00210C1B">
            <w:r>
              <w:t>AbiLand</w:t>
            </w:r>
          </w:p>
        </w:tc>
        <w:tc>
          <w:tcPr>
            <w:tcW w:w="4463" w:type="dxa"/>
            <w:tcBorders>
              <w:left w:val="nil"/>
              <w:right w:val="nil"/>
            </w:tcBorders>
          </w:tcPr>
          <w:p w14:paraId="0BFD2F9C" w14:textId="77777777" w:rsidR="00210C1B" w:rsidRDefault="00210C1B" w:rsidP="001C6DA6">
            <w:r>
              <w:t>Land, in dem man Abi gemacht hat</w:t>
            </w:r>
          </w:p>
        </w:tc>
        <w:tc>
          <w:tcPr>
            <w:tcW w:w="2140" w:type="dxa"/>
            <w:tcBorders>
              <w:left w:val="nil"/>
              <w:right w:val="nil"/>
            </w:tcBorders>
          </w:tcPr>
          <w:p w14:paraId="0B1832D7" w14:textId="77777777" w:rsidR="00210C1B" w:rsidRPr="008D1802" w:rsidRDefault="00210C1B">
            <w:pPr>
              <w:rPr>
                <w:sz w:val="18"/>
              </w:rPr>
            </w:pPr>
            <w:r w:rsidRPr="008D1802">
              <w:rPr>
                <w:sz w:val="18"/>
              </w:rPr>
              <w:t>1 D</w:t>
            </w:r>
          </w:p>
          <w:p w14:paraId="3A631A4D" w14:textId="77777777" w:rsidR="00210C1B" w:rsidRPr="008D1802" w:rsidRDefault="00210C1B">
            <w:pPr>
              <w:rPr>
                <w:sz w:val="18"/>
              </w:rPr>
            </w:pPr>
            <w:r w:rsidRPr="008D1802">
              <w:rPr>
                <w:sz w:val="18"/>
              </w:rPr>
              <w:t>2 anderes</w:t>
            </w:r>
          </w:p>
        </w:tc>
      </w:tr>
      <w:tr w:rsidR="00210C1B" w14:paraId="0063B300" w14:textId="77777777" w:rsidTr="00645470">
        <w:tc>
          <w:tcPr>
            <w:tcW w:w="2464" w:type="dxa"/>
            <w:tcBorders>
              <w:left w:val="nil"/>
              <w:right w:val="nil"/>
            </w:tcBorders>
          </w:tcPr>
          <w:p w14:paraId="7B0E8EF8" w14:textId="77777777" w:rsidR="00210C1B" w:rsidRDefault="00210C1B">
            <w:r>
              <w:t>AbiLand_s</w:t>
            </w:r>
          </w:p>
        </w:tc>
        <w:tc>
          <w:tcPr>
            <w:tcW w:w="4463" w:type="dxa"/>
            <w:tcBorders>
              <w:left w:val="nil"/>
              <w:right w:val="nil"/>
            </w:tcBorders>
          </w:tcPr>
          <w:p w14:paraId="788FCC48" w14:textId="77777777" w:rsidR="00210C1B" w:rsidRDefault="00210C1B" w:rsidP="001C6DA6">
            <w:r>
              <w:t>Anderes Land</w:t>
            </w:r>
          </w:p>
        </w:tc>
        <w:tc>
          <w:tcPr>
            <w:tcW w:w="2140" w:type="dxa"/>
            <w:tcBorders>
              <w:left w:val="nil"/>
              <w:right w:val="nil"/>
            </w:tcBorders>
          </w:tcPr>
          <w:p w14:paraId="3F9CE0AA" w14:textId="77777777" w:rsidR="00210C1B" w:rsidRPr="008D1802" w:rsidRDefault="00210C1B">
            <w:pPr>
              <w:rPr>
                <w:sz w:val="18"/>
              </w:rPr>
            </w:pPr>
            <w:r w:rsidRPr="008D1802">
              <w:rPr>
                <w:sz w:val="18"/>
              </w:rPr>
              <w:t>Freitext</w:t>
            </w:r>
          </w:p>
        </w:tc>
      </w:tr>
      <w:tr w:rsidR="00210C1B" w14:paraId="0E2214FA" w14:textId="77777777" w:rsidTr="00645470">
        <w:tc>
          <w:tcPr>
            <w:tcW w:w="2464" w:type="dxa"/>
            <w:tcBorders>
              <w:left w:val="nil"/>
              <w:right w:val="nil"/>
            </w:tcBorders>
          </w:tcPr>
          <w:p w14:paraId="0BD6C74B" w14:textId="77777777" w:rsidR="00210C1B" w:rsidRDefault="00210C1B">
            <w:r>
              <w:t>AbiBL</w:t>
            </w:r>
          </w:p>
        </w:tc>
        <w:tc>
          <w:tcPr>
            <w:tcW w:w="4463" w:type="dxa"/>
            <w:tcBorders>
              <w:left w:val="nil"/>
              <w:right w:val="nil"/>
            </w:tcBorders>
          </w:tcPr>
          <w:p w14:paraId="49A835E1" w14:textId="77777777" w:rsidR="00210C1B" w:rsidRDefault="00210C1B" w:rsidP="001C6DA6">
            <w:r>
              <w:t>Bundesland, in dem man Abi gemacht hat</w:t>
            </w:r>
          </w:p>
        </w:tc>
        <w:tc>
          <w:tcPr>
            <w:tcW w:w="2140" w:type="dxa"/>
            <w:tcBorders>
              <w:left w:val="nil"/>
              <w:right w:val="nil"/>
            </w:tcBorders>
          </w:tcPr>
          <w:p w14:paraId="5527D258" w14:textId="77777777" w:rsidR="00210C1B" w:rsidRPr="008D1802" w:rsidRDefault="00210C1B">
            <w:pPr>
              <w:rPr>
                <w:sz w:val="18"/>
              </w:rPr>
            </w:pPr>
            <w:r w:rsidRPr="008D1802">
              <w:rPr>
                <w:sz w:val="18"/>
              </w:rPr>
              <w:t>1 Bayern</w:t>
            </w:r>
          </w:p>
          <w:p w14:paraId="73BD4DD0" w14:textId="77777777" w:rsidR="00210C1B" w:rsidRPr="008D1802" w:rsidRDefault="00210C1B">
            <w:pPr>
              <w:rPr>
                <w:sz w:val="18"/>
              </w:rPr>
            </w:pPr>
            <w:r w:rsidRPr="008D1802">
              <w:rPr>
                <w:sz w:val="18"/>
              </w:rPr>
              <w:t>2 Berlin</w:t>
            </w:r>
          </w:p>
          <w:p w14:paraId="405F0838" w14:textId="77777777" w:rsidR="00210C1B" w:rsidRPr="008D1802" w:rsidRDefault="00210C1B">
            <w:pPr>
              <w:rPr>
                <w:sz w:val="18"/>
              </w:rPr>
            </w:pPr>
            <w:r w:rsidRPr="008D1802">
              <w:rPr>
                <w:sz w:val="18"/>
              </w:rPr>
              <w:t>3 Brandenburg</w:t>
            </w:r>
          </w:p>
          <w:p w14:paraId="18CB164D" w14:textId="77777777" w:rsidR="00210C1B" w:rsidRPr="008D1802" w:rsidRDefault="00210C1B">
            <w:pPr>
              <w:rPr>
                <w:sz w:val="18"/>
              </w:rPr>
            </w:pPr>
            <w:r w:rsidRPr="008D1802">
              <w:rPr>
                <w:sz w:val="18"/>
              </w:rPr>
              <w:t>4 Bremen</w:t>
            </w:r>
          </w:p>
          <w:p w14:paraId="4223462A" w14:textId="77777777" w:rsidR="00210C1B" w:rsidRPr="008D1802" w:rsidRDefault="00210C1B">
            <w:pPr>
              <w:rPr>
                <w:sz w:val="18"/>
              </w:rPr>
            </w:pPr>
            <w:r w:rsidRPr="008D1802">
              <w:rPr>
                <w:sz w:val="18"/>
              </w:rPr>
              <w:t>5 Hamburg</w:t>
            </w:r>
          </w:p>
          <w:p w14:paraId="5E4789F4" w14:textId="77777777" w:rsidR="00210C1B" w:rsidRPr="008D1802" w:rsidRDefault="00210C1B">
            <w:pPr>
              <w:rPr>
                <w:sz w:val="18"/>
              </w:rPr>
            </w:pPr>
            <w:r w:rsidRPr="008D1802">
              <w:rPr>
                <w:sz w:val="18"/>
              </w:rPr>
              <w:t>6 Hessen</w:t>
            </w:r>
          </w:p>
          <w:p w14:paraId="79844787" w14:textId="77777777" w:rsidR="00210C1B" w:rsidRPr="008D1802" w:rsidRDefault="00210C1B">
            <w:pPr>
              <w:rPr>
                <w:sz w:val="18"/>
              </w:rPr>
            </w:pPr>
            <w:r w:rsidRPr="008D1802">
              <w:rPr>
                <w:sz w:val="18"/>
              </w:rPr>
              <w:t>7 Meck-Pomm</w:t>
            </w:r>
          </w:p>
          <w:p w14:paraId="62B909D7" w14:textId="77777777" w:rsidR="00210C1B" w:rsidRPr="008D1802" w:rsidRDefault="00210C1B">
            <w:pPr>
              <w:rPr>
                <w:sz w:val="18"/>
              </w:rPr>
            </w:pPr>
            <w:r w:rsidRPr="008D1802">
              <w:rPr>
                <w:sz w:val="18"/>
              </w:rPr>
              <w:t>8 Niedersachsen</w:t>
            </w:r>
          </w:p>
          <w:p w14:paraId="6FBB6A6C" w14:textId="77777777" w:rsidR="00210C1B" w:rsidRPr="008D1802" w:rsidRDefault="00210C1B">
            <w:pPr>
              <w:rPr>
                <w:sz w:val="18"/>
              </w:rPr>
            </w:pPr>
            <w:r w:rsidRPr="008D1802">
              <w:rPr>
                <w:sz w:val="18"/>
              </w:rPr>
              <w:t>9 NRW</w:t>
            </w:r>
          </w:p>
          <w:p w14:paraId="03EEB1F7" w14:textId="77777777" w:rsidR="00210C1B" w:rsidRPr="008D1802" w:rsidRDefault="00210C1B">
            <w:pPr>
              <w:rPr>
                <w:sz w:val="18"/>
              </w:rPr>
            </w:pPr>
            <w:r w:rsidRPr="008D1802">
              <w:rPr>
                <w:sz w:val="18"/>
              </w:rPr>
              <w:t>10 Rheinland-Pfalz</w:t>
            </w:r>
          </w:p>
          <w:p w14:paraId="772E069A" w14:textId="77777777" w:rsidR="00210C1B" w:rsidRPr="008D1802" w:rsidRDefault="00210C1B">
            <w:pPr>
              <w:rPr>
                <w:sz w:val="18"/>
              </w:rPr>
            </w:pPr>
            <w:r w:rsidRPr="008D1802">
              <w:rPr>
                <w:sz w:val="18"/>
              </w:rPr>
              <w:t>11 Saarland</w:t>
            </w:r>
          </w:p>
          <w:p w14:paraId="3BC032CA" w14:textId="77777777" w:rsidR="00210C1B" w:rsidRPr="008D1802" w:rsidRDefault="00210C1B">
            <w:pPr>
              <w:rPr>
                <w:sz w:val="18"/>
              </w:rPr>
            </w:pPr>
            <w:r w:rsidRPr="008D1802">
              <w:rPr>
                <w:sz w:val="18"/>
              </w:rPr>
              <w:t>12 Sachsen</w:t>
            </w:r>
          </w:p>
          <w:p w14:paraId="57693823" w14:textId="77777777" w:rsidR="00210C1B" w:rsidRPr="008D1802" w:rsidRDefault="00210C1B">
            <w:pPr>
              <w:rPr>
                <w:sz w:val="18"/>
              </w:rPr>
            </w:pPr>
            <w:r w:rsidRPr="008D1802">
              <w:rPr>
                <w:sz w:val="18"/>
              </w:rPr>
              <w:t>13 Sachsen-Anhalt</w:t>
            </w:r>
          </w:p>
          <w:p w14:paraId="7A9B7EDD" w14:textId="77777777" w:rsidR="00210C1B" w:rsidRPr="008D1802" w:rsidRDefault="00210C1B">
            <w:pPr>
              <w:rPr>
                <w:sz w:val="18"/>
              </w:rPr>
            </w:pPr>
            <w:r w:rsidRPr="008D1802">
              <w:rPr>
                <w:sz w:val="18"/>
              </w:rPr>
              <w:t>14 Schleswig-H</w:t>
            </w:r>
          </w:p>
          <w:p w14:paraId="3A5ED08F" w14:textId="77777777" w:rsidR="00210C1B" w:rsidRPr="008D1802" w:rsidRDefault="00210C1B">
            <w:pPr>
              <w:rPr>
                <w:sz w:val="18"/>
              </w:rPr>
            </w:pPr>
            <w:r w:rsidRPr="008D1802">
              <w:rPr>
                <w:sz w:val="18"/>
              </w:rPr>
              <w:t>15 Thüringen</w:t>
            </w:r>
          </w:p>
          <w:p w14:paraId="6273C38E" w14:textId="77777777" w:rsidR="00210C1B" w:rsidRPr="008D1802" w:rsidRDefault="00210C1B">
            <w:pPr>
              <w:rPr>
                <w:sz w:val="18"/>
              </w:rPr>
            </w:pPr>
            <w:r w:rsidRPr="008D1802">
              <w:rPr>
                <w:sz w:val="18"/>
              </w:rPr>
              <w:t>16 BaWü</w:t>
            </w:r>
          </w:p>
        </w:tc>
      </w:tr>
      <w:tr w:rsidR="00210C1B" w14:paraId="2E848246" w14:textId="77777777" w:rsidTr="00645470">
        <w:tc>
          <w:tcPr>
            <w:tcW w:w="2464" w:type="dxa"/>
            <w:tcBorders>
              <w:left w:val="nil"/>
              <w:right w:val="nil"/>
            </w:tcBorders>
          </w:tcPr>
          <w:p w14:paraId="4C8B6DFF" w14:textId="77777777" w:rsidR="00210C1B" w:rsidRDefault="00C11383">
            <w:r>
              <w:t>AbiSchule</w:t>
            </w:r>
          </w:p>
        </w:tc>
        <w:tc>
          <w:tcPr>
            <w:tcW w:w="4463" w:type="dxa"/>
            <w:tcBorders>
              <w:left w:val="nil"/>
              <w:right w:val="nil"/>
            </w:tcBorders>
          </w:tcPr>
          <w:p w14:paraId="1C07ABCD" w14:textId="77777777" w:rsidR="00210C1B" w:rsidRDefault="00C11383" w:rsidP="001C6DA6">
            <w:r>
              <w:t>Schule in SL, in dem man Abi gemacht hat</w:t>
            </w:r>
          </w:p>
        </w:tc>
        <w:tc>
          <w:tcPr>
            <w:tcW w:w="2140" w:type="dxa"/>
            <w:tcBorders>
              <w:left w:val="nil"/>
              <w:right w:val="nil"/>
            </w:tcBorders>
          </w:tcPr>
          <w:p w14:paraId="6D569AFB" w14:textId="77777777" w:rsidR="00210C1B" w:rsidRPr="008D1802" w:rsidRDefault="00210C1B">
            <w:pPr>
              <w:rPr>
                <w:sz w:val="18"/>
              </w:rPr>
            </w:pPr>
          </w:p>
        </w:tc>
      </w:tr>
      <w:tr w:rsidR="00210C1B" w14:paraId="4E2AF9F2" w14:textId="77777777" w:rsidTr="00645470">
        <w:tc>
          <w:tcPr>
            <w:tcW w:w="2464" w:type="dxa"/>
            <w:tcBorders>
              <w:left w:val="nil"/>
              <w:right w:val="nil"/>
            </w:tcBorders>
          </w:tcPr>
          <w:p w14:paraId="2C869145" w14:textId="77777777" w:rsidR="00210C1B" w:rsidRDefault="00C11383">
            <w:r>
              <w:t>AbiSchule_s</w:t>
            </w:r>
          </w:p>
        </w:tc>
        <w:tc>
          <w:tcPr>
            <w:tcW w:w="4463" w:type="dxa"/>
            <w:tcBorders>
              <w:left w:val="nil"/>
              <w:right w:val="nil"/>
            </w:tcBorders>
          </w:tcPr>
          <w:p w14:paraId="417FD5BD" w14:textId="77777777" w:rsidR="00210C1B" w:rsidRDefault="00824FD3" w:rsidP="001C6DA6">
            <w:pPr>
              <w:tabs>
                <w:tab w:val="left" w:pos="1260"/>
              </w:tabs>
            </w:pPr>
            <w:r>
              <w:t>andere Schule</w:t>
            </w:r>
          </w:p>
        </w:tc>
        <w:tc>
          <w:tcPr>
            <w:tcW w:w="2140" w:type="dxa"/>
            <w:tcBorders>
              <w:left w:val="nil"/>
              <w:right w:val="nil"/>
            </w:tcBorders>
          </w:tcPr>
          <w:p w14:paraId="60378D0C" w14:textId="77777777" w:rsidR="00210C1B" w:rsidRPr="008D1802" w:rsidRDefault="00C11383">
            <w:pPr>
              <w:rPr>
                <w:sz w:val="18"/>
              </w:rPr>
            </w:pPr>
            <w:r w:rsidRPr="008D1802">
              <w:rPr>
                <w:sz w:val="18"/>
              </w:rPr>
              <w:t>Freitext</w:t>
            </w:r>
          </w:p>
        </w:tc>
      </w:tr>
      <w:tr w:rsidR="00210C1B" w14:paraId="553B58D1" w14:textId="77777777" w:rsidTr="00645470">
        <w:tc>
          <w:tcPr>
            <w:tcW w:w="2464" w:type="dxa"/>
            <w:tcBorders>
              <w:left w:val="nil"/>
              <w:right w:val="nil"/>
            </w:tcBorders>
          </w:tcPr>
          <w:p w14:paraId="61C3AB07" w14:textId="77777777" w:rsidR="00210C1B" w:rsidRDefault="00C11383">
            <w:r>
              <w:t>Sex</w:t>
            </w:r>
          </w:p>
        </w:tc>
        <w:tc>
          <w:tcPr>
            <w:tcW w:w="4463" w:type="dxa"/>
            <w:tcBorders>
              <w:left w:val="nil"/>
              <w:right w:val="nil"/>
            </w:tcBorders>
          </w:tcPr>
          <w:p w14:paraId="2A851DE3" w14:textId="77777777" w:rsidR="00210C1B" w:rsidRDefault="00C11383" w:rsidP="001C6DA6">
            <w:r>
              <w:t>Geschlecht</w:t>
            </w:r>
          </w:p>
        </w:tc>
        <w:tc>
          <w:tcPr>
            <w:tcW w:w="2140" w:type="dxa"/>
            <w:tcBorders>
              <w:left w:val="nil"/>
              <w:right w:val="nil"/>
            </w:tcBorders>
          </w:tcPr>
          <w:p w14:paraId="4FD847FC" w14:textId="77777777" w:rsidR="00210C1B" w:rsidRPr="008D1802" w:rsidRDefault="00C11383">
            <w:pPr>
              <w:rPr>
                <w:sz w:val="18"/>
              </w:rPr>
            </w:pPr>
            <w:r w:rsidRPr="008D1802">
              <w:rPr>
                <w:sz w:val="18"/>
              </w:rPr>
              <w:t>1 weiblich</w:t>
            </w:r>
          </w:p>
          <w:p w14:paraId="374E6311" w14:textId="77777777" w:rsidR="00C11383" w:rsidRPr="008D1802" w:rsidRDefault="00C11383">
            <w:pPr>
              <w:rPr>
                <w:sz w:val="18"/>
              </w:rPr>
            </w:pPr>
            <w:r w:rsidRPr="008D1802">
              <w:rPr>
                <w:sz w:val="18"/>
              </w:rPr>
              <w:t>2 männlich</w:t>
            </w:r>
          </w:p>
        </w:tc>
      </w:tr>
      <w:tr w:rsidR="00210C1B" w14:paraId="43F95EF3" w14:textId="77777777" w:rsidTr="00645470">
        <w:tc>
          <w:tcPr>
            <w:tcW w:w="2464" w:type="dxa"/>
            <w:tcBorders>
              <w:left w:val="nil"/>
              <w:right w:val="nil"/>
            </w:tcBorders>
          </w:tcPr>
          <w:p w14:paraId="60CB3B5E" w14:textId="77777777" w:rsidR="00210C1B" w:rsidRDefault="00C11383">
            <w:r>
              <w:t>Abinote</w:t>
            </w:r>
          </w:p>
        </w:tc>
        <w:tc>
          <w:tcPr>
            <w:tcW w:w="4463" w:type="dxa"/>
            <w:tcBorders>
              <w:left w:val="nil"/>
              <w:right w:val="nil"/>
            </w:tcBorders>
          </w:tcPr>
          <w:p w14:paraId="6FB15F22" w14:textId="77777777" w:rsidR="00A27A5F" w:rsidRPr="00A27A5F" w:rsidRDefault="00A27A5F" w:rsidP="00A27A5F">
            <w:pPr>
              <w:pStyle w:val="berschrift2"/>
              <w:outlineLvl w:val="1"/>
              <w:rPr>
                <w:rFonts w:asciiTheme="minorHAnsi" w:hAnsiTheme="minorHAnsi"/>
                <w:b w:val="0"/>
                <w:sz w:val="20"/>
                <w:szCs w:val="20"/>
              </w:rPr>
            </w:pPr>
            <w:r w:rsidRPr="00A27A5F">
              <w:rPr>
                <w:rFonts w:asciiTheme="minorHAnsi" w:hAnsiTheme="minorHAnsi"/>
                <w:b w:val="0"/>
                <w:sz w:val="20"/>
                <w:szCs w:val="20"/>
              </w:rPr>
              <w:t xml:space="preserve">(Durchschnittsnote allg. Hochschulreife) </w:t>
            </w:r>
          </w:p>
          <w:p w14:paraId="029BA154" w14:textId="77777777" w:rsidR="00210C1B" w:rsidRPr="00A27A5F" w:rsidRDefault="00210C1B" w:rsidP="001C6DA6">
            <w:pPr>
              <w:rPr>
                <w:sz w:val="20"/>
                <w:szCs w:val="20"/>
              </w:rPr>
            </w:pPr>
          </w:p>
        </w:tc>
        <w:tc>
          <w:tcPr>
            <w:tcW w:w="2140" w:type="dxa"/>
            <w:tcBorders>
              <w:left w:val="nil"/>
              <w:right w:val="nil"/>
            </w:tcBorders>
          </w:tcPr>
          <w:p w14:paraId="2788BE4D" w14:textId="77777777" w:rsidR="00210C1B" w:rsidRPr="008D1802" w:rsidRDefault="00210C1B">
            <w:pPr>
              <w:rPr>
                <w:sz w:val="18"/>
              </w:rPr>
            </w:pPr>
          </w:p>
        </w:tc>
      </w:tr>
      <w:tr w:rsidR="00210C1B" w14:paraId="4DF09341" w14:textId="77777777" w:rsidTr="00645470">
        <w:tc>
          <w:tcPr>
            <w:tcW w:w="2464" w:type="dxa"/>
            <w:tcBorders>
              <w:left w:val="nil"/>
              <w:bottom w:val="single" w:sz="4" w:space="0" w:color="auto"/>
              <w:right w:val="nil"/>
            </w:tcBorders>
          </w:tcPr>
          <w:p w14:paraId="50BC6BFD" w14:textId="77777777" w:rsidR="00210C1B" w:rsidRDefault="002C5C95" w:rsidP="00824FD3">
            <w:r>
              <w:t>matrikel</w:t>
            </w:r>
          </w:p>
        </w:tc>
        <w:tc>
          <w:tcPr>
            <w:tcW w:w="4463" w:type="dxa"/>
            <w:tcBorders>
              <w:left w:val="nil"/>
              <w:bottom w:val="single" w:sz="4" w:space="0" w:color="auto"/>
              <w:right w:val="nil"/>
            </w:tcBorders>
          </w:tcPr>
          <w:p w14:paraId="6787AF56" w14:textId="77777777" w:rsidR="00A27A5F" w:rsidRDefault="008D1802" w:rsidP="00A27A5F">
            <w:r>
              <w:t>Matr.-Nr.</w:t>
            </w:r>
          </w:p>
        </w:tc>
        <w:tc>
          <w:tcPr>
            <w:tcW w:w="2140" w:type="dxa"/>
            <w:tcBorders>
              <w:left w:val="nil"/>
              <w:bottom w:val="single" w:sz="4" w:space="0" w:color="auto"/>
              <w:right w:val="nil"/>
            </w:tcBorders>
          </w:tcPr>
          <w:p w14:paraId="5B5E5BB2" w14:textId="77777777" w:rsidR="00824FD3" w:rsidRPr="008D1802" w:rsidRDefault="00824FD3">
            <w:pPr>
              <w:rPr>
                <w:sz w:val="18"/>
              </w:rPr>
            </w:pPr>
          </w:p>
        </w:tc>
      </w:tr>
      <w:tr w:rsidR="002C0EE8" w14:paraId="1593423D" w14:textId="77777777" w:rsidTr="00645470">
        <w:tc>
          <w:tcPr>
            <w:tcW w:w="2464" w:type="dxa"/>
            <w:tcBorders>
              <w:left w:val="nil"/>
              <w:bottom w:val="single" w:sz="4" w:space="0" w:color="auto"/>
              <w:right w:val="nil"/>
            </w:tcBorders>
          </w:tcPr>
          <w:p w14:paraId="214E0B6B" w14:textId="77777777" w:rsidR="002C0EE8" w:rsidRPr="00664828" w:rsidRDefault="002C0EE8" w:rsidP="00824FD3">
            <w:r w:rsidRPr="00DF3FD3">
              <w:rPr>
                <w:highlight w:val="yellow"/>
              </w:rPr>
              <w:t>Studiengang</w:t>
            </w:r>
          </w:p>
        </w:tc>
        <w:tc>
          <w:tcPr>
            <w:tcW w:w="4463" w:type="dxa"/>
            <w:tcBorders>
              <w:left w:val="nil"/>
              <w:bottom w:val="single" w:sz="4" w:space="0" w:color="auto"/>
              <w:right w:val="nil"/>
            </w:tcBorders>
          </w:tcPr>
          <w:p w14:paraId="4A18C370" w14:textId="77777777" w:rsidR="002C0EE8" w:rsidRPr="00664828" w:rsidRDefault="002C0EE8" w:rsidP="00A27A5F">
            <w:r w:rsidRPr="00664828">
              <w:t>Welchen Studiengang studieren Sie?</w:t>
            </w:r>
          </w:p>
        </w:tc>
        <w:tc>
          <w:tcPr>
            <w:tcW w:w="2140" w:type="dxa"/>
            <w:tcBorders>
              <w:left w:val="nil"/>
              <w:bottom w:val="single" w:sz="4" w:space="0" w:color="auto"/>
              <w:right w:val="nil"/>
            </w:tcBorders>
          </w:tcPr>
          <w:p w14:paraId="3EAFC275" w14:textId="77777777" w:rsidR="00664828" w:rsidRPr="00664828" w:rsidRDefault="00664828">
            <w:pPr>
              <w:rPr>
                <w:sz w:val="18"/>
              </w:rPr>
            </w:pPr>
            <w:r w:rsidRPr="00664828">
              <w:rPr>
                <w:sz w:val="18"/>
              </w:rPr>
              <w:t>1 Informatik</w:t>
            </w:r>
          </w:p>
          <w:p w14:paraId="4C83AD7E" w14:textId="77777777" w:rsidR="00664828" w:rsidRPr="00664828" w:rsidRDefault="00664828">
            <w:pPr>
              <w:rPr>
                <w:sz w:val="18"/>
              </w:rPr>
            </w:pPr>
            <w:r w:rsidRPr="00664828">
              <w:rPr>
                <w:sz w:val="18"/>
              </w:rPr>
              <w:t>2 Medieninformatik</w:t>
            </w:r>
          </w:p>
          <w:p w14:paraId="76C79C0F" w14:textId="77777777" w:rsidR="00664828" w:rsidRPr="00664828" w:rsidRDefault="00664828">
            <w:pPr>
              <w:rPr>
                <w:sz w:val="18"/>
              </w:rPr>
            </w:pPr>
            <w:r w:rsidRPr="00664828">
              <w:rPr>
                <w:sz w:val="18"/>
              </w:rPr>
              <w:t>3 Bioinformatik</w:t>
            </w:r>
          </w:p>
          <w:p w14:paraId="6728C17C" w14:textId="77777777" w:rsidR="00664828" w:rsidRPr="00664828" w:rsidRDefault="00664828">
            <w:pPr>
              <w:rPr>
                <w:sz w:val="18"/>
              </w:rPr>
            </w:pPr>
            <w:r w:rsidRPr="00664828">
              <w:rPr>
                <w:sz w:val="18"/>
              </w:rPr>
              <w:t>4 Cybersicherheit</w:t>
            </w:r>
          </w:p>
          <w:p w14:paraId="42833792" w14:textId="77777777" w:rsidR="00664828" w:rsidRPr="00664828" w:rsidRDefault="00664828">
            <w:pPr>
              <w:rPr>
                <w:sz w:val="18"/>
              </w:rPr>
            </w:pPr>
            <w:r w:rsidRPr="00664828">
              <w:rPr>
                <w:sz w:val="18"/>
              </w:rPr>
              <w:t>5 Eingebettete Systeme</w:t>
            </w:r>
          </w:p>
          <w:p w14:paraId="34F63B95" w14:textId="77777777" w:rsidR="00664828" w:rsidRPr="00664828" w:rsidRDefault="00664828">
            <w:pPr>
              <w:rPr>
                <w:sz w:val="18"/>
              </w:rPr>
            </w:pPr>
            <w:r w:rsidRPr="00664828">
              <w:rPr>
                <w:sz w:val="18"/>
              </w:rPr>
              <w:t>6 Computer- und Kommunikationstechnik</w:t>
            </w:r>
          </w:p>
          <w:p w14:paraId="0AB19CA2" w14:textId="77777777" w:rsidR="00664828" w:rsidRPr="00664828" w:rsidRDefault="00664828">
            <w:pPr>
              <w:rPr>
                <w:sz w:val="18"/>
              </w:rPr>
            </w:pPr>
            <w:r w:rsidRPr="00664828">
              <w:rPr>
                <w:sz w:val="18"/>
              </w:rPr>
              <w:t>7 Mathematik und Informatik</w:t>
            </w:r>
          </w:p>
          <w:p w14:paraId="6BD97771" w14:textId="5D1303E5" w:rsidR="00664828" w:rsidRPr="00664828" w:rsidRDefault="00664828">
            <w:pPr>
              <w:rPr>
                <w:sz w:val="14"/>
                <w:highlight w:val="yellow"/>
              </w:rPr>
            </w:pPr>
            <w:r w:rsidRPr="00664828">
              <w:rPr>
                <w:sz w:val="18"/>
              </w:rPr>
              <w:t>8 Nebenfach Informatik</w:t>
            </w:r>
          </w:p>
          <w:p w14:paraId="4FAC06F2" w14:textId="1495F614" w:rsidR="002C0EE8" w:rsidRPr="008D1802" w:rsidRDefault="002C0EE8">
            <w:pPr>
              <w:rPr>
                <w:sz w:val="18"/>
              </w:rPr>
            </w:pPr>
          </w:p>
        </w:tc>
      </w:tr>
      <w:tr w:rsidR="00824FD3" w:rsidRPr="00862758" w14:paraId="15CDA191" w14:textId="77777777" w:rsidTr="00645470">
        <w:tc>
          <w:tcPr>
            <w:tcW w:w="2464" w:type="dxa"/>
            <w:tcBorders>
              <w:bottom w:val="dashed" w:sz="4" w:space="0" w:color="auto"/>
              <w:right w:val="nil"/>
            </w:tcBorders>
          </w:tcPr>
          <w:p w14:paraId="4D60ED36" w14:textId="5AD29E62" w:rsidR="00824FD3" w:rsidRPr="00862758" w:rsidRDefault="00824FD3" w:rsidP="00824FD3">
            <w:pPr>
              <w:rPr>
                <w:b/>
                <w:sz w:val="28"/>
              </w:rPr>
            </w:pPr>
            <w:bookmarkStart w:id="0" w:name="5516307"/>
            <w:r w:rsidRPr="00862758">
              <w:rPr>
                <w:b/>
                <w:sz w:val="28"/>
              </w:rPr>
              <w:t>Ausbildung</w:t>
            </w:r>
            <w:bookmarkEnd w:id="0"/>
          </w:p>
        </w:tc>
        <w:tc>
          <w:tcPr>
            <w:tcW w:w="4463" w:type="dxa"/>
            <w:tcBorders>
              <w:left w:val="nil"/>
              <w:bottom w:val="dashed" w:sz="4" w:space="0" w:color="auto"/>
              <w:right w:val="nil"/>
            </w:tcBorders>
          </w:tcPr>
          <w:p w14:paraId="1A78FC4C" w14:textId="77777777" w:rsidR="00824FD3" w:rsidRPr="00862758" w:rsidRDefault="00824FD3" w:rsidP="001C6DA6">
            <w:pPr>
              <w:rPr>
                <w:b/>
                <w:i/>
              </w:rPr>
            </w:pPr>
            <w:r w:rsidRPr="00862758">
              <w:rPr>
                <w:b/>
                <w:bCs/>
                <w:i/>
              </w:rPr>
              <w:t>Haben Sie in Ihrer Schulzeit folgende Kurse besucht?</w:t>
            </w:r>
          </w:p>
        </w:tc>
        <w:tc>
          <w:tcPr>
            <w:tcW w:w="2140" w:type="dxa"/>
            <w:tcBorders>
              <w:left w:val="nil"/>
              <w:bottom w:val="dashed" w:sz="4" w:space="0" w:color="auto"/>
            </w:tcBorders>
          </w:tcPr>
          <w:p w14:paraId="2E73B49F" w14:textId="77777777" w:rsidR="008D1802" w:rsidRPr="00862758" w:rsidRDefault="008D1802" w:rsidP="008D1802">
            <w:pPr>
              <w:rPr>
                <w:b/>
                <w:i/>
              </w:rPr>
            </w:pPr>
            <w:r w:rsidRPr="00862758">
              <w:rPr>
                <w:b/>
                <w:i/>
              </w:rPr>
              <w:t>1 ja</w:t>
            </w:r>
          </w:p>
          <w:p w14:paraId="27E4F667" w14:textId="77777777" w:rsidR="00824FD3" w:rsidRPr="00862758" w:rsidRDefault="008D1802" w:rsidP="008D1802">
            <w:pPr>
              <w:rPr>
                <w:b/>
                <w:i/>
              </w:rPr>
            </w:pPr>
            <w:r w:rsidRPr="00862758">
              <w:rPr>
                <w:b/>
                <w:i/>
              </w:rPr>
              <w:t>2 nein</w:t>
            </w:r>
          </w:p>
        </w:tc>
      </w:tr>
      <w:tr w:rsidR="00824FD3" w14:paraId="6D057989" w14:textId="77777777" w:rsidTr="00645470">
        <w:tc>
          <w:tcPr>
            <w:tcW w:w="2464" w:type="dxa"/>
            <w:tcBorders>
              <w:top w:val="dashed" w:sz="4" w:space="0" w:color="auto"/>
              <w:left w:val="single" w:sz="4" w:space="0" w:color="auto"/>
              <w:bottom w:val="dotted" w:sz="4" w:space="0" w:color="auto"/>
              <w:right w:val="nil"/>
            </w:tcBorders>
          </w:tcPr>
          <w:p w14:paraId="0CBBEA7B" w14:textId="77777777" w:rsidR="00824FD3" w:rsidRDefault="00824FD3" w:rsidP="00824FD3">
            <w:r>
              <w:t>LK_Mat</w:t>
            </w:r>
          </w:p>
        </w:tc>
        <w:tc>
          <w:tcPr>
            <w:tcW w:w="4463" w:type="dxa"/>
            <w:tcBorders>
              <w:top w:val="dashed" w:sz="4" w:space="0" w:color="auto"/>
              <w:left w:val="nil"/>
              <w:bottom w:val="dotted" w:sz="4" w:space="0" w:color="auto"/>
              <w:right w:val="nil"/>
            </w:tcBorders>
          </w:tcPr>
          <w:p w14:paraId="201F2A02" w14:textId="77777777" w:rsidR="00824FD3" w:rsidRDefault="00824FD3" w:rsidP="001C6DA6">
            <w:r>
              <w:t>Leistungskurs Mathematik</w:t>
            </w:r>
          </w:p>
        </w:tc>
        <w:tc>
          <w:tcPr>
            <w:tcW w:w="2140" w:type="dxa"/>
            <w:tcBorders>
              <w:top w:val="dashed" w:sz="4" w:space="0" w:color="auto"/>
              <w:left w:val="nil"/>
              <w:bottom w:val="dotted" w:sz="4" w:space="0" w:color="auto"/>
              <w:right w:val="single" w:sz="4" w:space="0" w:color="auto"/>
            </w:tcBorders>
          </w:tcPr>
          <w:p w14:paraId="669B407A" w14:textId="77777777" w:rsidR="00824FD3" w:rsidRPr="008D1802" w:rsidRDefault="00824FD3">
            <w:pPr>
              <w:rPr>
                <w:sz w:val="18"/>
              </w:rPr>
            </w:pPr>
          </w:p>
        </w:tc>
      </w:tr>
      <w:tr w:rsidR="00824FD3" w14:paraId="6E6B4013" w14:textId="77777777" w:rsidTr="00645470">
        <w:tc>
          <w:tcPr>
            <w:tcW w:w="2464" w:type="dxa"/>
            <w:tcBorders>
              <w:top w:val="dotted" w:sz="4" w:space="0" w:color="auto"/>
              <w:left w:val="single" w:sz="4" w:space="0" w:color="auto"/>
              <w:bottom w:val="dotted" w:sz="4" w:space="0" w:color="auto"/>
              <w:right w:val="nil"/>
            </w:tcBorders>
          </w:tcPr>
          <w:p w14:paraId="06146838" w14:textId="77777777" w:rsidR="00824FD3" w:rsidRDefault="00824FD3" w:rsidP="00824FD3">
            <w:r>
              <w:t>LK_Phy</w:t>
            </w:r>
          </w:p>
        </w:tc>
        <w:tc>
          <w:tcPr>
            <w:tcW w:w="4463" w:type="dxa"/>
            <w:tcBorders>
              <w:top w:val="dotted" w:sz="4" w:space="0" w:color="auto"/>
              <w:left w:val="nil"/>
              <w:bottom w:val="dotted" w:sz="4" w:space="0" w:color="auto"/>
              <w:right w:val="nil"/>
            </w:tcBorders>
          </w:tcPr>
          <w:p w14:paraId="57EEF21A" w14:textId="77777777" w:rsidR="00824FD3" w:rsidRDefault="00824FD3" w:rsidP="001C6DA6">
            <w:r>
              <w:t>Leistungskurs Physik</w:t>
            </w:r>
          </w:p>
        </w:tc>
        <w:tc>
          <w:tcPr>
            <w:tcW w:w="2140" w:type="dxa"/>
            <w:tcBorders>
              <w:top w:val="dotted" w:sz="4" w:space="0" w:color="auto"/>
              <w:left w:val="nil"/>
              <w:bottom w:val="dotted" w:sz="4" w:space="0" w:color="auto"/>
              <w:right w:val="single" w:sz="4" w:space="0" w:color="auto"/>
            </w:tcBorders>
          </w:tcPr>
          <w:p w14:paraId="04CAAD69" w14:textId="77777777" w:rsidR="00824FD3" w:rsidRPr="008D1802" w:rsidRDefault="00824FD3" w:rsidP="00824FD3">
            <w:pPr>
              <w:rPr>
                <w:sz w:val="18"/>
              </w:rPr>
            </w:pPr>
          </w:p>
        </w:tc>
      </w:tr>
      <w:tr w:rsidR="00824FD3" w14:paraId="47E2A997" w14:textId="77777777" w:rsidTr="00645470">
        <w:tc>
          <w:tcPr>
            <w:tcW w:w="2464" w:type="dxa"/>
            <w:tcBorders>
              <w:top w:val="dotted" w:sz="4" w:space="0" w:color="auto"/>
              <w:left w:val="single" w:sz="4" w:space="0" w:color="auto"/>
              <w:bottom w:val="dotted" w:sz="4" w:space="0" w:color="auto"/>
              <w:right w:val="nil"/>
            </w:tcBorders>
          </w:tcPr>
          <w:p w14:paraId="23861C2E" w14:textId="77777777" w:rsidR="00824FD3" w:rsidRDefault="003703E9" w:rsidP="00824FD3">
            <w:r>
              <w:t>LK_Inf</w:t>
            </w:r>
          </w:p>
        </w:tc>
        <w:tc>
          <w:tcPr>
            <w:tcW w:w="4463" w:type="dxa"/>
            <w:tcBorders>
              <w:top w:val="dotted" w:sz="4" w:space="0" w:color="auto"/>
              <w:left w:val="nil"/>
              <w:bottom w:val="dotted" w:sz="4" w:space="0" w:color="auto"/>
              <w:right w:val="nil"/>
            </w:tcBorders>
          </w:tcPr>
          <w:p w14:paraId="6AF3CD2D" w14:textId="580E2472" w:rsidR="00824FD3" w:rsidRDefault="003703E9" w:rsidP="008B2C24">
            <w:r>
              <w:t>Leistungs</w:t>
            </w:r>
            <w:r w:rsidR="008B2C24">
              <w:t xml:space="preserve">-/Erweiterungskurs </w:t>
            </w:r>
            <w:r>
              <w:t>Informatik</w:t>
            </w:r>
          </w:p>
        </w:tc>
        <w:tc>
          <w:tcPr>
            <w:tcW w:w="2140" w:type="dxa"/>
            <w:tcBorders>
              <w:top w:val="dotted" w:sz="4" w:space="0" w:color="auto"/>
              <w:left w:val="nil"/>
              <w:bottom w:val="dotted" w:sz="4" w:space="0" w:color="auto"/>
              <w:right w:val="single" w:sz="4" w:space="0" w:color="auto"/>
            </w:tcBorders>
          </w:tcPr>
          <w:p w14:paraId="26132798" w14:textId="77777777" w:rsidR="00824FD3" w:rsidRPr="008D1802" w:rsidRDefault="00824FD3" w:rsidP="003703E9">
            <w:pPr>
              <w:rPr>
                <w:sz w:val="18"/>
              </w:rPr>
            </w:pPr>
          </w:p>
        </w:tc>
      </w:tr>
      <w:tr w:rsidR="00824FD3" w14:paraId="18F3F235" w14:textId="77777777" w:rsidTr="00645470">
        <w:tc>
          <w:tcPr>
            <w:tcW w:w="2464" w:type="dxa"/>
            <w:tcBorders>
              <w:top w:val="dotted" w:sz="4" w:space="0" w:color="auto"/>
              <w:left w:val="single" w:sz="4" w:space="0" w:color="auto"/>
              <w:bottom w:val="dotted" w:sz="4" w:space="0" w:color="auto"/>
              <w:right w:val="nil"/>
            </w:tcBorders>
          </w:tcPr>
          <w:p w14:paraId="5D90E89C" w14:textId="77777777" w:rsidR="00824FD3" w:rsidRDefault="003703E9" w:rsidP="00824FD3">
            <w:r>
              <w:t>GK_Inf</w:t>
            </w:r>
          </w:p>
        </w:tc>
        <w:tc>
          <w:tcPr>
            <w:tcW w:w="4463" w:type="dxa"/>
            <w:tcBorders>
              <w:top w:val="dotted" w:sz="4" w:space="0" w:color="auto"/>
              <w:left w:val="nil"/>
              <w:bottom w:val="dotted" w:sz="4" w:space="0" w:color="auto"/>
              <w:right w:val="nil"/>
            </w:tcBorders>
          </w:tcPr>
          <w:p w14:paraId="1B3891F3" w14:textId="4AF7A506" w:rsidR="00824FD3" w:rsidRDefault="003703E9" w:rsidP="008B2C24">
            <w:r>
              <w:t xml:space="preserve">Grundkurs Informatik </w:t>
            </w:r>
          </w:p>
        </w:tc>
        <w:tc>
          <w:tcPr>
            <w:tcW w:w="2140" w:type="dxa"/>
            <w:tcBorders>
              <w:top w:val="dotted" w:sz="4" w:space="0" w:color="auto"/>
              <w:left w:val="nil"/>
              <w:bottom w:val="dotted" w:sz="4" w:space="0" w:color="auto"/>
              <w:right w:val="single" w:sz="4" w:space="0" w:color="auto"/>
            </w:tcBorders>
          </w:tcPr>
          <w:p w14:paraId="6443D29E" w14:textId="77777777" w:rsidR="00824FD3" w:rsidRPr="008D1802" w:rsidRDefault="00824FD3" w:rsidP="003703E9">
            <w:pPr>
              <w:rPr>
                <w:sz w:val="18"/>
              </w:rPr>
            </w:pPr>
          </w:p>
        </w:tc>
      </w:tr>
      <w:tr w:rsidR="00824FD3" w14:paraId="7B23D6DA" w14:textId="77777777" w:rsidTr="00645470">
        <w:tc>
          <w:tcPr>
            <w:tcW w:w="2464" w:type="dxa"/>
            <w:tcBorders>
              <w:top w:val="dotted" w:sz="4" w:space="0" w:color="auto"/>
              <w:left w:val="single" w:sz="4" w:space="0" w:color="auto"/>
              <w:bottom w:val="single" w:sz="4" w:space="0" w:color="auto"/>
              <w:right w:val="nil"/>
            </w:tcBorders>
          </w:tcPr>
          <w:p w14:paraId="619FA9ED" w14:textId="77777777" w:rsidR="00824FD3" w:rsidRDefault="00EA4A12" w:rsidP="00824FD3">
            <w:r>
              <w:t>Kurs_Inf</w:t>
            </w:r>
          </w:p>
        </w:tc>
        <w:tc>
          <w:tcPr>
            <w:tcW w:w="4463" w:type="dxa"/>
            <w:tcBorders>
              <w:top w:val="dotted" w:sz="4" w:space="0" w:color="auto"/>
              <w:left w:val="nil"/>
              <w:bottom w:val="single" w:sz="4" w:space="0" w:color="auto"/>
              <w:right w:val="nil"/>
            </w:tcBorders>
          </w:tcPr>
          <w:p w14:paraId="4546DEA9" w14:textId="77777777" w:rsidR="00824FD3" w:rsidRPr="00EA4A12" w:rsidRDefault="00EA4A12" w:rsidP="001C6DA6">
            <w:r w:rsidRPr="00EA4A12">
              <w:rPr>
                <w:bCs/>
              </w:rPr>
              <w:t>Wie viele Jahre hatten Sie Informatik in der Schule?</w:t>
            </w:r>
          </w:p>
        </w:tc>
        <w:tc>
          <w:tcPr>
            <w:tcW w:w="2140" w:type="dxa"/>
            <w:tcBorders>
              <w:top w:val="dotted" w:sz="4" w:space="0" w:color="auto"/>
              <w:left w:val="nil"/>
              <w:bottom w:val="single" w:sz="4" w:space="0" w:color="auto"/>
              <w:right w:val="single" w:sz="4" w:space="0" w:color="auto"/>
            </w:tcBorders>
          </w:tcPr>
          <w:p w14:paraId="4AD8D302" w14:textId="77777777" w:rsidR="00EA4A12" w:rsidRPr="008D1802" w:rsidRDefault="00EA4A12" w:rsidP="003703E9">
            <w:pPr>
              <w:rPr>
                <w:sz w:val="18"/>
              </w:rPr>
            </w:pPr>
            <w:r w:rsidRPr="008D1802">
              <w:rPr>
                <w:sz w:val="18"/>
              </w:rPr>
              <w:t>Kommazahl</w:t>
            </w:r>
          </w:p>
        </w:tc>
      </w:tr>
      <w:tr w:rsidR="00EB1477" w14:paraId="2CDA7939" w14:textId="77777777" w:rsidTr="00645470">
        <w:tc>
          <w:tcPr>
            <w:tcW w:w="2464" w:type="dxa"/>
            <w:tcBorders>
              <w:top w:val="dotted" w:sz="4" w:space="0" w:color="auto"/>
              <w:left w:val="single" w:sz="4" w:space="0" w:color="auto"/>
              <w:bottom w:val="single" w:sz="4" w:space="0" w:color="auto"/>
              <w:right w:val="nil"/>
            </w:tcBorders>
          </w:tcPr>
          <w:p w14:paraId="46C9FA84" w14:textId="54694BFC" w:rsidR="00EB1477" w:rsidRPr="00EB1477" w:rsidRDefault="00EB1477" w:rsidP="00824FD3">
            <w:pPr>
              <w:rPr>
                <w:highlight w:val="yellow"/>
              </w:rPr>
            </w:pPr>
            <w:r w:rsidRPr="00DF3FD3">
              <w:rPr>
                <w:highlight w:val="yellow"/>
              </w:rPr>
              <w:lastRenderedPageBreak/>
              <w:t>Stund_Inf</w:t>
            </w:r>
          </w:p>
        </w:tc>
        <w:tc>
          <w:tcPr>
            <w:tcW w:w="4463" w:type="dxa"/>
            <w:tcBorders>
              <w:top w:val="dotted" w:sz="4" w:space="0" w:color="auto"/>
              <w:left w:val="nil"/>
              <w:bottom w:val="single" w:sz="4" w:space="0" w:color="auto"/>
              <w:right w:val="nil"/>
            </w:tcBorders>
          </w:tcPr>
          <w:p w14:paraId="4D9C640F" w14:textId="6E27D335" w:rsidR="00EB1477" w:rsidRPr="00EB1477" w:rsidRDefault="00EB1477" w:rsidP="008B2C24">
            <w:pPr>
              <w:rPr>
                <w:bCs/>
                <w:highlight w:val="yellow"/>
              </w:rPr>
            </w:pPr>
            <w:r w:rsidRPr="00DF3FD3">
              <w:rPr>
                <w:bCs/>
              </w:rPr>
              <w:t xml:space="preserve">Wie viele </w:t>
            </w:r>
            <w:r w:rsidR="008B2C24" w:rsidRPr="00DF3FD3">
              <w:rPr>
                <w:bCs/>
              </w:rPr>
              <w:t xml:space="preserve">Stunden/Woche hatten Sie Informatik </w:t>
            </w:r>
            <w:r w:rsidRPr="00DF3FD3">
              <w:rPr>
                <w:bCs/>
              </w:rPr>
              <w:t>in</w:t>
            </w:r>
            <w:r w:rsidR="008B2C24" w:rsidRPr="00DF3FD3">
              <w:rPr>
                <w:bCs/>
              </w:rPr>
              <w:t xml:space="preserve"> der Oberstufe</w:t>
            </w:r>
            <w:r w:rsidRPr="00DF3FD3">
              <w:rPr>
                <w:bCs/>
              </w:rPr>
              <w:t>?</w:t>
            </w:r>
          </w:p>
        </w:tc>
        <w:tc>
          <w:tcPr>
            <w:tcW w:w="2140" w:type="dxa"/>
            <w:tcBorders>
              <w:top w:val="dotted" w:sz="4" w:space="0" w:color="auto"/>
              <w:left w:val="nil"/>
              <w:bottom w:val="single" w:sz="4" w:space="0" w:color="auto"/>
              <w:right w:val="single" w:sz="4" w:space="0" w:color="auto"/>
            </w:tcBorders>
          </w:tcPr>
          <w:p w14:paraId="03B75F95" w14:textId="77777777" w:rsidR="00EB1477" w:rsidRPr="008D1802" w:rsidRDefault="00EB1477" w:rsidP="003703E9">
            <w:pPr>
              <w:rPr>
                <w:sz w:val="18"/>
              </w:rPr>
            </w:pPr>
          </w:p>
        </w:tc>
      </w:tr>
      <w:tr w:rsidR="009732CD" w:rsidRPr="00862758" w14:paraId="11FF4B51" w14:textId="77777777" w:rsidTr="008D1802">
        <w:tc>
          <w:tcPr>
            <w:tcW w:w="9067" w:type="dxa"/>
            <w:gridSpan w:val="3"/>
            <w:tcBorders>
              <w:left w:val="nil"/>
              <w:right w:val="nil"/>
            </w:tcBorders>
          </w:tcPr>
          <w:p w14:paraId="28F67550" w14:textId="77777777" w:rsidR="009732CD" w:rsidRPr="00862758" w:rsidRDefault="009732CD" w:rsidP="008D1802">
            <w:pPr>
              <w:rPr>
                <w:sz w:val="28"/>
              </w:rPr>
            </w:pPr>
            <w:r w:rsidRPr="00862758">
              <w:rPr>
                <w:b/>
                <w:sz w:val="28"/>
              </w:rPr>
              <w:t>Selbstkonzept Mathe</w:t>
            </w:r>
            <w:r w:rsidR="008D1802" w:rsidRPr="00862758">
              <w:rPr>
                <w:rFonts w:cs="Verdana"/>
                <w:sz w:val="28"/>
              </w:rPr>
              <w:t xml:space="preserve"> </w:t>
            </w:r>
          </w:p>
        </w:tc>
      </w:tr>
      <w:tr w:rsidR="00C33D37" w14:paraId="3A9084C1" w14:textId="77777777" w:rsidTr="00645470">
        <w:tc>
          <w:tcPr>
            <w:tcW w:w="2464" w:type="dxa"/>
            <w:tcBorders>
              <w:left w:val="nil"/>
              <w:right w:val="nil"/>
            </w:tcBorders>
          </w:tcPr>
          <w:p w14:paraId="5E9333DB" w14:textId="77777777" w:rsidR="00C33D37" w:rsidRDefault="00C33D37" w:rsidP="00C33D37">
            <w:r>
              <w:t>SKMat_1</w:t>
            </w:r>
          </w:p>
        </w:tc>
        <w:tc>
          <w:tcPr>
            <w:tcW w:w="4463" w:type="dxa"/>
            <w:tcBorders>
              <w:left w:val="nil"/>
              <w:right w:val="nil"/>
            </w:tcBorders>
          </w:tcPr>
          <w:p w14:paraId="50393159" w14:textId="77777777" w:rsidR="00C33D37" w:rsidRPr="00280539" w:rsidRDefault="00C33D37" w:rsidP="00C33D37">
            <w:pPr>
              <w:rPr>
                <w:sz w:val="20"/>
                <w:szCs w:val="20"/>
              </w:rPr>
            </w:pPr>
            <w:r w:rsidRPr="00280539">
              <w:rPr>
                <w:sz w:val="20"/>
                <w:szCs w:val="20"/>
              </w:rPr>
              <w:t>Ich bin für Mathe</w:t>
            </w:r>
          </w:p>
        </w:tc>
        <w:tc>
          <w:tcPr>
            <w:tcW w:w="2140" w:type="dxa"/>
            <w:tcBorders>
              <w:left w:val="nil"/>
              <w:right w:val="nil"/>
            </w:tcBorders>
          </w:tcPr>
          <w:p w14:paraId="3D27068A" w14:textId="77777777" w:rsidR="00C33D37" w:rsidRPr="008D1802" w:rsidRDefault="00C33D37" w:rsidP="00C33D37">
            <w:pPr>
              <w:rPr>
                <w:sz w:val="18"/>
              </w:rPr>
            </w:pPr>
            <w:r w:rsidRPr="008D1802">
              <w:rPr>
                <w:sz w:val="18"/>
              </w:rPr>
              <w:t>1 nicht begabt</w:t>
            </w:r>
          </w:p>
          <w:p w14:paraId="1D32A27E" w14:textId="77777777" w:rsidR="00C33D37" w:rsidRPr="008D1802" w:rsidRDefault="00C33D37" w:rsidP="00C33D37">
            <w:pPr>
              <w:rPr>
                <w:sz w:val="18"/>
              </w:rPr>
            </w:pPr>
            <w:r w:rsidRPr="008D1802">
              <w:rPr>
                <w:sz w:val="18"/>
              </w:rPr>
              <w:t>7 sehr begabt</w:t>
            </w:r>
          </w:p>
        </w:tc>
      </w:tr>
      <w:tr w:rsidR="00C33D37" w14:paraId="2EEAF568" w14:textId="77777777" w:rsidTr="00645470">
        <w:tc>
          <w:tcPr>
            <w:tcW w:w="2464" w:type="dxa"/>
            <w:tcBorders>
              <w:left w:val="nil"/>
              <w:right w:val="nil"/>
            </w:tcBorders>
          </w:tcPr>
          <w:p w14:paraId="5541B6CE" w14:textId="77777777" w:rsidR="00C33D37" w:rsidRDefault="00C33D37" w:rsidP="00C33D37">
            <w:r>
              <w:t>SKMat_2</w:t>
            </w:r>
          </w:p>
        </w:tc>
        <w:tc>
          <w:tcPr>
            <w:tcW w:w="4463" w:type="dxa"/>
            <w:tcBorders>
              <w:left w:val="nil"/>
              <w:right w:val="nil"/>
            </w:tcBorders>
          </w:tcPr>
          <w:p w14:paraId="550EDCBE" w14:textId="77777777" w:rsidR="00C33D37" w:rsidRPr="00280539" w:rsidRDefault="00C33D37" w:rsidP="00C33D37">
            <w:pPr>
              <w:rPr>
                <w:sz w:val="20"/>
                <w:szCs w:val="20"/>
              </w:rPr>
            </w:pPr>
            <w:r w:rsidRPr="00280539">
              <w:rPr>
                <w:rFonts w:cs="Verdana"/>
                <w:sz w:val="20"/>
                <w:szCs w:val="20"/>
              </w:rPr>
              <w:t>Neues in Mathe zu lernen fällt mir...</w:t>
            </w:r>
          </w:p>
        </w:tc>
        <w:tc>
          <w:tcPr>
            <w:tcW w:w="2140" w:type="dxa"/>
            <w:tcBorders>
              <w:left w:val="nil"/>
              <w:right w:val="nil"/>
            </w:tcBorders>
          </w:tcPr>
          <w:p w14:paraId="3637520C" w14:textId="77777777" w:rsidR="00C33D37" w:rsidRPr="008D1802" w:rsidRDefault="00C33D37" w:rsidP="00C33D37">
            <w:pPr>
              <w:rPr>
                <w:sz w:val="18"/>
              </w:rPr>
            </w:pPr>
            <w:r w:rsidRPr="008D1802">
              <w:rPr>
                <w:sz w:val="18"/>
              </w:rPr>
              <w:t>1 schwer</w:t>
            </w:r>
          </w:p>
          <w:p w14:paraId="035354DB" w14:textId="77777777" w:rsidR="00C33D37" w:rsidRPr="008D1802" w:rsidRDefault="00C33D37" w:rsidP="00C33D37">
            <w:pPr>
              <w:rPr>
                <w:sz w:val="18"/>
              </w:rPr>
            </w:pPr>
            <w:r w:rsidRPr="008D1802">
              <w:rPr>
                <w:sz w:val="18"/>
              </w:rPr>
              <w:t>7 leicht</w:t>
            </w:r>
          </w:p>
        </w:tc>
      </w:tr>
      <w:tr w:rsidR="00C33D37" w14:paraId="308FA31A" w14:textId="77777777" w:rsidTr="00645470">
        <w:tc>
          <w:tcPr>
            <w:tcW w:w="2464" w:type="dxa"/>
            <w:tcBorders>
              <w:left w:val="nil"/>
              <w:right w:val="nil"/>
            </w:tcBorders>
          </w:tcPr>
          <w:p w14:paraId="06D551D5" w14:textId="77777777" w:rsidR="00C33D37" w:rsidRDefault="00C33D37" w:rsidP="00C33D37">
            <w:r>
              <w:t>SKMat_3</w:t>
            </w:r>
          </w:p>
        </w:tc>
        <w:tc>
          <w:tcPr>
            <w:tcW w:w="4463" w:type="dxa"/>
            <w:tcBorders>
              <w:left w:val="nil"/>
              <w:right w:val="nil"/>
            </w:tcBorders>
          </w:tcPr>
          <w:p w14:paraId="40B10197" w14:textId="77777777" w:rsidR="00C33D37" w:rsidRPr="00280539" w:rsidRDefault="00C33D37" w:rsidP="00C33D37">
            <w:pPr>
              <w:rPr>
                <w:rFonts w:cs="Verdana"/>
                <w:sz w:val="20"/>
                <w:szCs w:val="20"/>
              </w:rPr>
            </w:pPr>
            <w:r w:rsidRPr="00280539">
              <w:rPr>
                <w:rFonts w:cs="Verdana"/>
                <w:sz w:val="20"/>
                <w:szCs w:val="20"/>
              </w:rPr>
              <w:t>Ich kann in Mathe...</w:t>
            </w:r>
          </w:p>
        </w:tc>
        <w:tc>
          <w:tcPr>
            <w:tcW w:w="2140" w:type="dxa"/>
            <w:tcBorders>
              <w:left w:val="nil"/>
              <w:right w:val="nil"/>
            </w:tcBorders>
          </w:tcPr>
          <w:p w14:paraId="6196D3F2" w14:textId="77777777" w:rsidR="00C33D37" w:rsidRPr="008D1802" w:rsidRDefault="00C33D37" w:rsidP="00C33D37">
            <w:pPr>
              <w:rPr>
                <w:sz w:val="18"/>
              </w:rPr>
            </w:pPr>
            <w:r w:rsidRPr="008D1802">
              <w:rPr>
                <w:sz w:val="18"/>
              </w:rPr>
              <w:t>1 wenig</w:t>
            </w:r>
          </w:p>
          <w:p w14:paraId="724DDFCD" w14:textId="77777777" w:rsidR="00C33D37" w:rsidRPr="008D1802" w:rsidRDefault="00C33D37" w:rsidP="00C33D37">
            <w:pPr>
              <w:rPr>
                <w:sz w:val="18"/>
              </w:rPr>
            </w:pPr>
            <w:r w:rsidRPr="008D1802">
              <w:rPr>
                <w:sz w:val="18"/>
              </w:rPr>
              <w:t>7 viel</w:t>
            </w:r>
          </w:p>
        </w:tc>
      </w:tr>
      <w:tr w:rsidR="00C33D37" w14:paraId="2070DE39" w14:textId="77777777" w:rsidTr="00645470">
        <w:tc>
          <w:tcPr>
            <w:tcW w:w="2464" w:type="dxa"/>
            <w:tcBorders>
              <w:left w:val="nil"/>
              <w:right w:val="nil"/>
            </w:tcBorders>
          </w:tcPr>
          <w:p w14:paraId="1170D804" w14:textId="77777777" w:rsidR="00C33D37" w:rsidRDefault="00C33D37" w:rsidP="00C33D37">
            <w:r>
              <w:t>SKMat_4</w:t>
            </w:r>
          </w:p>
        </w:tc>
        <w:tc>
          <w:tcPr>
            <w:tcW w:w="4463" w:type="dxa"/>
            <w:tcBorders>
              <w:left w:val="nil"/>
              <w:right w:val="nil"/>
            </w:tcBorders>
          </w:tcPr>
          <w:p w14:paraId="311BD471" w14:textId="77777777" w:rsidR="00C33D37" w:rsidRPr="00280539" w:rsidRDefault="00C33D37" w:rsidP="00C33D37">
            <w:pPr>
              <w:rPr>
                <w:rFonts w:cs="Verdana"/>
                <w:sz w:val="20"/>
                <w:szCs w:val="20"/>
              </w:rPr>
            </w:pPr>
            <w:r w:rsidRPr="00280539">
              <w:rPr>
                <w:rFonts w:cs="Verdana"/>
                <w:sz w:val="20"/>
                <w:szCs w:val="20"/>
              </w:rPr>
              <w:t>In Mathe fallen mir viele Aufgaben...</w:t>
            </w:r>
          </w:p>
        </w:tc>
        <w:tc>
          <w:tcPr>
            <w:tcW w:w="2140" w:type="dxa"/>
            <w:tcBorders>
              <w:left w:val="nil"/>
              <w:right w:val="nil"/>
            </w:tcBorders>
          </w:tcPr>
          <w:p w14:paraId="13B1B55E" w14:textId="77777777" w:rsidR="00C33D37" w:rsidRPr="008D1802" w:rsidRDefault="00C33D37" w:rsidP="00C33D37">
            <w:pPr>
              <w:rPr>
                <w:sz w:val="18"/>
              </w:rPr>
            </w:pPr>
            <w:r w:rsidRPr="008D1802">
              <w:rPr>
                <w:sz w:val="18"/>
              </w:rPr>
              <w:t xml:space="preserve">1 schwer </w:t>
            </w:r>
          </w:p>
          <w:p w14:paraId="2387811C" w14:textId="77777777" w:rsidR="00C33D37" w:rsidRPr="008D1802" w:rsidRDefault="00C33D37" w:rsidP="00C33D37">
            <w:pPr>
              <w:rPr>
                <w:sz w:val="18"/>
              </w:rPr>
            </w:pPr>
            <w:r w:rsidRPr="008D1802">
              <w:rPr>
                <w:sz w:val="18"/>
              </w:rPr>
              <w:t>7 leicht</w:t>
            </w:r>
          </w:p>
        </w:tc>
      </w:tr>
      <w:tr w:rsidR="00C33D37" w:rsidRPr="000926F8" w14:paraId="39A99A03" w14:textId="77777777" w:rsidTr="00645470">
        <w:tc>
          <w:tcPr>
            <w:tcW w:w="2464" w:type="dxa"/>
            <w:tcBorders>
              <w:left w:val="nil"/>
              <w:right w:val="nil"/>
            </w:tcBorders>
          </w:tcPr>
          <w:p w14:paraId="2509FC63" w14:textId="77777777" w:rsidR="00C33D37" w:rsidRPr="000926F8" w:rsidRDefault="00C33D37" w:rsidP="00C33D37">
            <w:pPr>
              <w:rPr>
                <w:b/>
                <w:i/>
              </w:rPr>
            </w:pPr>
            <w:r w:rsidRPr="000926F8">
              <w:rPr>
                <w:b/>
                <w:i/>
              </w:rPr>
              <w:t>mean_SKMat</w:t>
            </w:r>
          </w:p>
        </w:tc>
        <w:tc>
          <w:tcPr>
            <w:tcW w:w="4463" w:type="dxa"/>
            <w:tcBorders>
              <w:left w:val="nil"/>
              <w:right w:val="nil"/>
            </w:tcBorders>
          </w:tcPr>
          <w:p w14:paraId="0B2426FA" w14:textId="77777777" w:rsidR="00C33D37" w:rsidRPr="000926F8" w:rsidRDefault="00C33D37" w:rsidP="00C33D37">
            <w:pPr>
              <w:rPr>
                <w:rFonts w:cs="Verdana"/>
                <w:b/>
                <w:i/>
                <w:szCs w:val="20"/>
              </w:rPr>
            </w:pPr>
            <w:r w:rsidRPr="000926F8">
              <w:rPr>
                <w:rFonts w:cs="Verdana"/>
                <w:b/>
                <w:i/>
                <w:szCs w:val="20"/>
              </w:rPr>
              <w:t>Skalenmittelwert Selbstkonzept Informatik</w:t>
            </w:r>
          </w:p>
        </w:tc>
        <w:tc>
          <w:tcPr>
            <w:tcW w:w="2140" w:type="dxa"/>
            <w:tcBorders>
              <w:left w:val="nil"/>
              <w:right w:val="nil"/>
            </w:tcBorders>
          </w:tcPr>
          <w:p w14:paraId="04F80377" w14:textId="77777777" w:rsidR="00C33D37" w:rsidRPr="000926F8" w:rsidRDefault="00C33D37" w:rsidP="00C33D37">
            <w:pPr>
              <w:rPr>
                <w:b/>
                <w:i/>
              </w:rPr>
            </w:pPr>
          </w:p>
        </w:tc>
      </w:tr>
      <w:tr w:rsidR="00C33D37" w:rsidRPr="000926F8" w14:paraId="4471946C" w14:textId="77777777" w:rsidTr="00645470">
        <w:tc>
          <w:tcPr>
            <w:tcW w:w="2464" w:type="dxa"/>
            <w:tcBorders>
              <w:left w:val="nil"/>
              <w:right w:val="nil"/>
            </w:tcBorders>
          </w:tcPr>
          <w:p w14:paraId="3A863E41" w14:textId="77777777" w:rsidR="00C33D37" w:rsidRPr="000926F8" w:rsidRDefault="00C33D37" w:rsidP="00C33D37">
            <w:pPr>
              <w:rPr>
                <w:b/>
                <w:i/>
              </w:rPr>
            </w:pPr>
          </w:p>
        </w:tc>
        <w:tc>
          <w:tcPr>
            <w:tcW w:w="4463" w:type="dxa"/>
            <w:tcBorders>
              <w:left w:val="nil"/>
              <w:right w:val="nil"/>
            </w:tcBorders>
          </w:tcPr>
          <w:p w14:paraId="4B0F234C" w14:textId="77777777" w:rsidR="00C33D37" w:rsidRPr="000926F8" w:rsidRDefault="00C33D37" w:rsidP="00C33D37">
            <w:pPr>
              <w:rPr>
                <w:rFonts w:cs="Verdana"/>
                <w:b/>
                <w:i/>
                <w:szCs w:val="20"/>
              </w:rPr>
            </w:pPr>
          </w:p>
        </w:tc>
        <w:tc>
          <w:tcPr>
            <w:tcW w:w="2140" w:type="dxa"/>
            <w:tcBorders>
              <w:left w:val="nil"/>
              <w:right w:val="nil"/>
            </w:tcBorders>
          </w:tcPr>
          <w:p w14:paraId="1EC9F2BA" w14:textId="77777777" w:rsidR="00C33D37" w:rsidRPr="000926F8" w:rsidRDefault="00C33D37" w:rsidP="00C33D37">
            <w:pPr>
              <w:rPr>
                <w:b/>
                <w:i/>
              </w:rPr>
            </w:pPr>
          </w:p>
        </w:tc>
      </w:tr>
      <w:tr w:rsidR="00C33D37" w:rsidRPr="00862758" w14:paraId="4A06A52F" w14:textId="77777777" w:rsidTr="00257050">
        <w:tc>
          <w:tcPr>
            <w:tcW w:w="9067" w:type="dxa"/>
            <w:gridSpan w:val="3"/>
            <w:tcBorders>
              <w:left w:val="nil"/>
              <w:right w:val="nil"/>
            </w:tcBorders>
          </w:tcPr>
          <w:p w14:paraId="5457DEAE" w14:textId="77777777" w:rsidR="00C33D37" w:rsidRPr="00862758" w:rsidRDefault="00C33D37" w:rsidP="00C33D37">
            <w:pPr>
              <w:rPr>
                <w:sz w:val="28"/>
              </w:rPr>
            </w:pPr>
            <w:bookmarkStart w:id="1" w:name="5516393"/>
            <w:r w:rsidRPr="00862758">
              <w:rPr>
                <w:b/>
                <w:sz w:val="28"/>
              </w:rPr>
              <w:t>Selbstkonzept Informatik</w:t>
            </w:r>
            <w:bookmarkEnd w:id="1"/>
            <w:r w:rsidRPr="00862758">
              <w:rPr>
                <w:b/>
                <w:sz w:val="28"/>
              </w:rPr>
              <w:t xml:space="preserve"> </w:t>
            </w:r>
          </w:p>
        </w:tc>
      </w:tr>
      <w:tr w:rsidR="00C33D37" w14:paraId="58374D4A" w14:textId="77777777" w:rsidTr="00645470">
        <w:tc>
          <w:tcPr>
            <w:tcW w:w="2464" w:type="dxa"/>
            <w:tcBorders>
              <w:left w:val="nil"/>
              <w:right w:val="nil"/>
            </w:tcBorders>
          </w:tcPr>
          <w:p w14:paraId="7BFBCC18" w14:textId="77777777" w:rsidR="00C33D37" w:rsidRPr="00CF0E84" w:rsidRDefault="00C33D37" w:rsidP="00C33D37">
            <w:pPr>
              <w:rPr>
                <w:b/>
              </w:rPr>
            </w:pPr>
            <w:r>
              <w:t>SKInf_1</w:t>
            </w:r>
          </w:p>
        </w:tc>
        <w:tc>
          <w:tcPr>
            <w:tcW w:w="4463" w:type="dxa"/>
            <w:tcBorders>
              <w:left w:val="nil"/>
              <w:right w:val="nil"/>
            </w:tcBorders>
          </w:tcPr>
          <w:p w14:paraId="05D1B4A0" w14:textId="77777777" w:rsidR="00C33D37" w:rsidRPr="00280539" w:rsidRDefault="00C33D37" w:rsidP="00C33D37">
            <w:pPr>
              <w:rPr>
                <w:rFonts w:cs="Verdana"/>
                <w:sz w:val="20"/>
                <w:szCs w:val="20"/>
              </w:rPr>
            </w:pPr>
            <w:r w:rsidRPr="00280539">
              <w:rPr>
                <w:rFonts w:cs="Verdana"/>
                <w:sz w:val="20"/>
                <w:szCs w:val="20"/>
              </w:rPr>
              <w:t>Ich bin für Informatik...</w:t>
            </w:r>
          </w:p>
        </w:tc>
        <w:tc>
          <w:tcPr>
            <w:tcW w:w="2140" w:type="dxa"/>
            <w:tcBorders>
              <w:left w:val="nil"/>
              <w:right w:val="nil"/>
            </w:tcBorders>
          </w:tcPr>
          <w:p w14:paraId="590B13FF" w14:textId="77777777" w:rsidR="00C33D37" w:rsidRPr="008D1802" w:rsidRDefault="00C33D37" w:rsidP="00C33D37">
            <w:pPr>
              <w:rPr>
                <w:sz w:val="18"/>
              </w:rPr>
            </w:pPr>
            <w:r w:rsidRPr="008D1802">
              <w:rPr>
                <w:sz w:val="18"/>
              </w:rPr>
              <w:t>1 nicht begabt</w:t>
            </w:r>
          </w:p>
          <w:p w14:paraId="190B0E7B" w14:textId="77777777" w:rsidR="00C33D37" w:rsidRPr="008D1802" w:rsidRDefault="00C33D37" w:rsidP="00C33D37">
            <w:pPr>
              <w:rPr>
                <w:sz w:val="18"/>
              </w:rPr>
            </w:pPr>
            <w:r w:rsidRPr="008D1802">
              <w:rPr>
                <w:sz w:val="18"/>
              </w:rPr>
              <w:t>7 sehr begabt</w:t>
            </w:r>
          </w:p>
        </w:tc>
      </w:tr>
      <w:tr w:rsidR="00C33D37" w14:paraId="6B3CC293" w14:textId="77777777" w:rsidTr="00645470">
        <w:tc>
          <w:tcPr>
            <w:tcW w:w="2464" w:type="dxa"/>
            <w:tcBorders>
              <w:left w:val="nil"/>
              <w:right w:val="nil"/>
            </w:tcBorders>
          </w:tcPr>
          <w:p w14:paraId="5C9CEA18" w14:textId="77777777" w:rsidR="00C33D37" w:rsidRPr="00CF0E84" w:rsidRDefault="00C33D37" w:rsidP="00C33D37">
            <w:pPr>
              <w:rPr>
                <w:b/>
              </w:rPr>
            </w:pPr>
            <w:r>
              <w:t>SKInf_2</w:t>
            </w:r>
          </w:p>
        </w:tc>
        <w:tc>
          <w:tcPr>
            <w:tcW w:w="4463" w:type="dxa"/>
            <w:tcBorders>
              <w:left w:val="nil"/>
              <w:right w:val="nil"/>
            </w:tcBorders>
          </w:tcPr>
          <w:p w14:paraId="0ACD8F3C" w14:textId="77777777" w:rsidR="00C33D37" w:rsidRPr="00280539" w:rsidRDefault="00C33D37" w:rsidP="00C33D37">
            <w:pPr>
              <w:rPr>
                <w:rFonts w:cs="Verdana"/>
                <w:sz w:val="20"/>
                <w:szCs w:val="20"/>
              </w:rPr>
            </w:pPr>
            <w:r w:rsidRPr="00280539">
              <w:rPr>
                <w:rFonts w:cs="Verdana"/>
                <w:sz w:val="20"/>
                <w:szCs w:val="20"/>
              </w:rPr>
              <w:t>Neues in Informatik zu lernen fällt mir...</w:t>
            </w:r>
          </w:p>
        </w:tc>
        <w:tc>
          <w:tcPr>
            <w:tcW w:w="2140" w:type="dxa"/>
            <w:tcBorders>
              <w:left w:val="nil"/>
              <w:right w:val="nil"/>
            </w:tcBorders>
          </w:tcPr>
          <w:p w14:paraId="0AFCB596" w14:textId="77777777" w:rsidR="00C33D37" w:rsidRPr="008D1802" w:rsidRDefault="00C33D37" w:rsidP="00C33D37">
            <w:pPr>
              <w:rPr>
                <w:sz w:val="18"/>
              </w:rPr>
            </w:pPr>
            <w:r w:rsidRPr="008D1802">
              <w:rPr>
                <w:sz w:val="18"/>
              </w:rPr>
              <w:t>1 schwer</w:t>
            </w:r>
          </w:p>
          <w:p w14:paraId="1BCEE53B" w14:textId="77777777" w:rsidR="00C33D37" w:rsidRPr="008D1802" w:rsidRDefault="00C33D37" w:rsidP="00C33D37">
            <w:pPr>
              <w:rPr>
                <w:sz w:val="18"/>
              </w:rPr>
            </w:pPr>
            <w:r w:rsidRPr="008D1802">
              <w:rPr>
                <w:sz w:val="18"/>
              </w:rPr>
              <w:t>7 leicht</w:t>
            </w:r>
          </w:p>
        </w:tc>
      </w:tr>
      <w:tr w:rsidR="00C33D37" w14:paraId="4ED25A54" w14:textId="77777777" w:rsidTr="00645470">
        <w:tc>
          <w:tcPr>
            <w:tcW w:w="2464" w:type="dxa"/>
            <w:tcBorders>
              <w:left w:val="nil"/>
              <w:right w:val="nil"/>
            </w:tcBorders>
          </w:tcPr>
          <w:p w14:paraId="15017FCF" w14:textId="77777777" w:rsidR="00C33D37" w:rsidRPr="00CF0E84" w:rsidRDefault="00C33D37" w:rsidP="00C33D37">
            <w:pPr>
              <w:rPr>
                <w:b/>
              </w:rPr>
            </w:pPr>
            <w:r>
              <w:t>SKInf_3</w:t>
            </w:r>
          </w:p>
        </w:tc>
        <w:tc>
          <w:tcPr>
            <w:tcW w:w="4463" w:type="dxa"/>
            <w:tcBorders>
              <w:left w:val="nil"/>
              <w:right w:val="nil"/>
            </w:tcBorders>
          </w:tcPr>
          <w:p w14:paraId="7590EC28" w14:textId="77777777" w:rsidR="00C33D37" w:rsidRPr="00280539" w:rsidRDefault="00C33D37" w:rsidP="00C33D37">
            <w:pPr>
              <w:rPr>
                <w:rFonts w:cs="Verdana"/>
                <w:sz w:val="20"/>
                <w:szCs w:val="20"/>
              </w:rPr>
            </w:pPr>
            <w:r w:rsidRPr="00280539">
              <w:rPr>
                <w:rFonts w:cs="Verdana"/>
                <w:sz w:val="20"/>
                <w:szCs w:val="20"/>
              </w:rPr>
              <w:t>Ich kann in Informatik...</w:t>
            </w:r>
          </w:p>
        </w:tc>
        <w:tc>
          <w:tcPr>
            <w:tcW w:w="2140" w:type="dxa"/>
            <w:tcBorders>
              <w:left w:val="nil"/>
              <w:right w:val="nil"/>
            </w:tcBorders>
          </w:tcPr>
          <w:p w14:paraId="53C0B111" w14:textId="77777777" w:rsidR="00C33D37" w:rsidRPr="008D1802" w:rsidRDefault="00C33D37" w:rsidP="00C33D37">
            <w:pPr>
              <w:rPr>
                <w:sz w:val="18"/>
              </w:rPr>
            </w:pPr>
            <w:r w:rsidRPr="008D1802">
              <w:rPr>
                <w:sz w:val="18"/>
              </w:rPr>
              <w:t>1 wenig</w:t>
            </w:r>
          </w:p>
          <w:p w14:paraId="2255C0CE" w14:textId="77777777" w:rsidR="00C33D37" w:rsidRPr="008D1802" w:rsidRDefault="00C33D37" w:rsidP="00C33D37">
            <w:pPr>
              <w:rPr>
                <w:sz w:val="18"/>
              </w:rPr>
            </w:pPr>
            <w:r w:rsidRPr="008D1802">
              <w:rPr>
                <w:sz w:val="18"/>
              </w:rPr>
              <w:t>7 viel</w:t>
            </w:r>
          </w:p>
        </w:tc>
      </w:tr>
      <w:tr w:rsidR="00C33D37" w14:paraId="4FA2E00E" w14:textId="77777777" w:rsidTr="00645470">
        <w:tc>
          <w:tcPr>
            <w:tcW w:w="2464" w:type="dxa"/>
            <w:tcBorders>
              <w:left w:val="nil"/>
              <w:right w:val="nil"/>
            </w:tcBorders>
          </w:tcPr>
          <w:p w14:paraId="76E02AE5" w14:textId="77777777" w:rsidR="00C33D37" w:rsidRPr="00CF0E84" w:rsidRDefault="00C33D37" w:rsidP="00C33D37">
            <w:pPr>
              <w:rPr>
                <w:b/>
              </w:rPr>
            </w:pPr>
            <w:r>
              <w:t>SKInf_4</w:t>
            </w:r>
          </w:p>
        </w:tc>
        <w:tc>
          <w:tcPr>
            <w:tcW w:w="4463" w:type="dxa"/>
            <w:tcBorders>
              <w:left w:val="nil"/>
              <w:right w:val="nil"/>
            </w:tcBorders>
          </w:tcPr>
          <w:p w14:paraId="10DA7FFE" w14:textId="77777777" w:rsidR="00C33D37" w:rsidRPr="00280539" w:rsidRDefault="00C33D37" w:rsidP="00C33D37">
            <w:pPr>
              <w:rPr>
                <w:rFonts w:cs="Verdana"/>
                <w:sz w:val="20"/>
                <w:szCs w:val="20"/>
              </w:rPr>
            </w:pPr>
            <w:r w:rsidRPr="00280539">
              <w:rPr>
                <w:rFonts w:cs="Verdana"/>
                <w:sz w:val="20"/>
                <w:szCs w:val="20"/>
              </w:rPr>
              <w:t>In Informatik fallen mir viele Aufgaben...</w:t>
            </w:r>
          </w:p>
        </w:tc>
        <w:tc>
          <w:tcPr>
            <w:tcW w:w="2140" w:type="dxa"/>
            <w:tcBorders>
              <w:left w:val="nil"/>
              <w:right w:val="nil"/>
            </w:tcBorders>
          </w:tcPr>
          <w:p w14:paraId="296CDCDC" w14:textId="77777777" w:rsidR="00C33D37" w:rsidRPr="008D1802" w:rsidRDefault="00C33D37" w:rsidP="00C33D37">
            <w:pPr>
              <w:rPr>
                <w:sz w:val="18"/>
              </w:rPr>
            </w:pPr>
            <w:r w:rsidRPr="008D1802">
              <w:rPr>
                <w:sz w:val="18"/>
              </w:rPr>
              <w:t>1 schwer</w:t>
            </w:r>
          </w:p>
          <w:p w14:paraId="5061B67E" w14:textId="77777777" w:rsidR="00C33D37" w:rsidRPr="008D1802" w:rsidRDefault="00C33D37" w:rsidP="00C33D37">
            <w:pPr>
              <w:rPr>
                <w:sz w:val="18"/>
              </w:rPr>
            </w:pPr>
            <w:r w:rsidRPr="008D1802">
              <w:rPr>
                <w:sz w:val="18"/>
              </w:rPr>
              <w:t>7 leicht</w:t>
            </w:r>
          </w:p>
        </w:tc>
      </w:tr>
      <w:tr w:rsidR="00C33D37" w:rsidRPr="000926F8" w14:paraId="1DFE7C9C" w14:textId="77777777" w:rsidTr="00645470">
        <w:tc>
          <w:tcPr>
            <w:tcW w:w="2464" w:type="dxa"/>
            <w:tcBorders>
              <w:left w:val="nil"/>
              <w:right w:val="nil"/>
            </w:tcBorders>
          </w:tcPr>
          <w:p w14:paraId="367A6296" w14:textId="77777777" w:rsidR="00C33D37" w:rsidRPr="000926F8" w:rsidRDefault="00C33D37" w:rsidP="00C33D37">
            <w:pPr>
              <w:rPr>
                <w:b/>
                <w:i/>
              </w:rPr>
            </w:pPr>
            <w:r w:rsidRPr="000926F8">
              <w:rPr>
                <w:b/>
                <w:i/>
              </w:rPr>
              <w:t>mean_SKInf</w:t>
            </w:r>
          </w:p>
        </w:tc>
        <w:tc>
          <w:tcPr>
            <w:tcW w:w="4463" w:type="dxa"/>
            <w:tcBorders>
              <w:left w:val="nil"/>
              <w:right w:val="nil"/>
            </w:tcBorders>
          </w:tcPr>
          <w:p w14:paraId="1024E4BE" w14:textId="77777777" w:rsidR="00C33D37" w:rsidRPr="000926F8" w:rsidRDefault="00C33D37" w:rsidP="00C33D37">
            <w:pPr>
              <w:rPr>
                <w:rFonts w:cs="Verdana"/>
                <w:b/>
                <w:i/>
                <w:szCs w:val="20"/>
              </w:rPr>
            </w:pPr>
            <w:r w:rsidRPr="000926F8">
              <w:rPr>
                <w:rFonts w:cs="Verdana"/>
                <w:b/>
                <w:i/>
                <w:szCs w:val="20"/>
              </w:rPr>
              <w:t>Skalenmittelwert Selbstkonzept Informatik</w:t>
            </w:r>
          </w:p>
        </w:tc>
        <w:tc>
          <w:tcPr>
            <w:tcW w:w="2140" w:type="dxa"/>
            <w:tcBorders>
              <w:left w:val="nil"/>
              <w:right w:val="nil"/>
            </w:tcBorders>
          </w:tcPr>
          <w:p w14:paraId="7268151A" w14:textId="77777777" w:rsidR="00C33D37" w:rsidRPr="000926F8" w:rsidRDefault="00C33D37" w:rsidP="00C33D37">
            <w:pPr>
              <w:rPr>
                <w:b/>
                <w:i/>
              </w:rPr>
            </w:pPr>
          </w:p>
        </w:tc>
      </w:tr>
      <w:tr w:rsidR="00C33D37" w:rsidRPr="000926F8" w14:paraId="48289AFA" w14:textId="77777777" w:rsidTr="00645470">
        <w:tc>
          <w:tcPr>
            <w:tcW w:w="2464" w:type="dxa"/>
            <w:tcBorders>
              <w:left w:val="nil"/>
              <w:right w:val="nil"/>
            </w:tcBorders>
          </w:tcPr>
          <w:p w14:paraId="46FF3162" w14:textId="77777777" w:rsidR="00C33D37" w:rsidRPr="000926F8" w:rsidRDefault="00C33D37" w:rsidP="00C33D37">
            <w:pPr>
              <w:rPr>
                <w:b/>
                <w:i/>
              </w:rPr>
            </w:pPr>
          </w:p>
        </w:tc>
        <w:tc>
          <w:tcPr>
            <w:tcW w:w="4463" w:type="dxa"/>
            <w:tcBorders>
              <w:left w:val="nil"/>
              <w:right w:val="nil"/>
            </w:tcBorders>
          </w:tcPr>
          <w:p w14:paraId="471645BB" w14:textId="77777777" w:rsidR="00C33D37" w:rsidRPr="000926F8" w:rsidRDefault="00C33D37" w:rsidP="00C33D37">
            <w:pPr>
              <w:rPr>
                <w:rFonts w:cs="Verdana"/>
                <w:b/>
                <w:i/>
                <w:szCs w:val="20"/>
              </w:rPr>
            </w:pPr>
          </w:p>
        </w:tc>
        <w:tc>
          <w:tcPr>
            <w:tcW w:w="2140" w:type="dxa"/>
            <w:tcBorders>
              <w:left w:val="nil"/>
              <w:right w:val="nil"/>
            </w:tcBorders>
          </w:tcPr>
          <w:p w14:paraId="3C7DFB90" w14:textId="77777777" w:rsidR="00C33D37" w:rsidRPr="000926F8" w:rsidRDefault="00C33D37" w:rsidP="00C33D37">
            <w:pPr>
              <w:rPr>
                <w:b/>
                <w:i/>
              </w:rPr>
            </w:pPr>
          </w:p>
        </w:tc>
      </w:tr>
      <w:tr w:rsidR="00C33D37" w:rsidRPr="008D1802" w14:paraId="57E9800D" w14:textId="77777777" w:rsidTr="000926F8">
        <w:tc>
          <w:tcPr>
            <w:tcW w:w="6927" w:type="dxa"/>
            <w:gridSpan w:val="2"/>
            <w:tcBorders>
              <w:left w:val="nil"/>
              <w:right w:val="nil"/>
            </w:tcBorders>
          </w:tcPr>
          <w:p w14:paraId="58CE5697" w14:textId="77777777" w:rsidR="00C33D37" w:rsidRDefault="00C33D37" w:rsidP="00C33D37">
            <w:pPr>
              <w:rPr>
                <w:b/>
                <w:sz w:val="28"/>
              </w:rPr>
            </w:pPr>
            <w:bookmarkStart w:id="2" w:name="5536858"/>
            <w:r w:rsidRPr="000926F8">
              <w:rPr>
                <w:b/>
                <w:sz w:val="28"/>
              </w:rPr>
              <w:t>Berufsmotivation Informatik</w:t>
            </w:r>
            <w:bookmarkEnd w:id="2"/>
          </w:p>
          <w:p w14:paraId="7EDCBCAA" w14:textId="19EBB563" w:rsidR="00C33D37" w:rsidDel="00DD58AC" w:rsidRDefault="00C33D37" w:rsidP="00C33D37">
            <w:pPr>
              <w:rPr>
                <w:del w:id="3" w:author="Antje Biermann" w:date="2018-10-16T10:41:00Z"/>
              </w:rPr>
            </w:pPr>
          </w:p>
          <w:p w14:paraId="00DEE6EA" w14:textId="315B62D8" w:rsidR="00C33D37" w:rsidRPr="000926F8" w:rsidRDefault="00C33D37" w:rsidP="00C33D37">
            <w:pPr>
              <w:rPr>
                <w:rFonts w:cs="Verdana"/>
                <w:b/>
                <w:sz w:val="28"/>
                <w:szCs w:val="20"/>
              </w:rPr>
            </w:pPr>
          </w:p>
        </w:tc>
        <w:tc>
          <w:tcPr>
            <w:tcW w:w="2140" w:type="dxa"/>
            <w:tcBorders>
              <w:left w:val="nil"/>
              <w:right w:val="nil"/>
            </w:tcBorders>
          </w:tcPr>
          <w:p w14:paraId="024D61C6" w14:textId="77777777" w:rsidR="00C33D37" w:rsidRPr="000926F8" w:rsidRDefault="00C33D37" w:rsidP="00C33D37">
            <w:pPr>
              <w:rPr>
                <w:b/>
                <w:sz w:val="18"/>
              </w:rPr>
            </w:pPr>
            <w:r w:rsidRPr="000926F8">
              <w:rPr>
                <w:b/>
                <w:sz w:val="18"/>
              </w:rPr>
              <w:t>In Unipark erfasst:</w:t>
            </w:r>
          </w:p>
          <w:p w14:paraId="6DAC9656" w14:textId="77777777" w:rsidR="00C33D37" w:rsidRPr="000926F8" w:rsidRDefault="00C33D37" w:rsidP="00C33D37">
            <w:pPr>
              <w:rPr>
                <w:sz w:val="18"/>
              </w:rPr>
            </w:pPr>
            <w:r w:rsidRPr="000926F8">
              <w:rPr>
                <w:sz w:val="18"/>
              </w:rPr>
              <w:t>1 stimme vollständig zu</w:t>
            </w:r>
          </w:p>
          <w:p w14:paraId="1110496E" w14:textId="77777777" w:rsidR="00C33D37" w:rsidRPr="000926F8" w:rsidRDefault="00C33D37" w:rsidP="00C33D37">
            <w:pPr>
              <w:rPr>
                <w:sz w:val="18"/>
              </w:rPr>
            </w:pPr>
            <w:r w:rsidRPr="000926F8">
              <w:rPr>
                <w:sz w:val="18"/>
              </w:rPr>
              <w:t>4 stimme gar nicht zu</w:t>
            </w:r>
          </w:p>
          <w:p w14:paraId="38DDC692" w14:textId="77777777" w:rsidR="00C33D37" w:rsidRPr="000926F8" w:rsidRDefault="00C33D37" w:rsidP="00C33D37">
            <w:pPr>
              <w:rPr>
                <w:b/>
                <w:sz w:val="18"/>
              </w:rPr>
            </w:pPr>
          </w:p>
          <w:p w14:paraId="2F179F10" w14:textId="77777777" w:rsidR="00C33D37" w:rsidRPr="000926F8" w:rsidRDefault="00C33D37" w:rsidP="00C33D37">
            <w:pPr>
              <w:rPr>
                <w:b/>
                <w:sz w:val="18"/>
              </w:rPr>
            </w:pPr>
            <w:r w:rsidRPr="000926F8">
              <w:rPr>
                <w:b/>
                <w:sz w:val="18"/>
              </w:rPr>
              <w:t xml:space="preserve">umkodiert in </w:t>
            </w:r>
          </w:p>
          <w:p w14:paraId="383E025A" w14:textId="77777777" w:rsidR="00C33D37" w:rsidRPr="000926F8" w:rsidRDefault="00C33D37" w:rsidP="00C33D37">
            <w:pPr>
              <w:rPr>
                <w:sz w:val="18"/>
              </w:rPr>
            </w:pPr>
            <w:r w:rsidRPr="000926F8">
              <w:rPr>
                <w:sz w:val="18"/>
              </w:rPr>
              <w:t>1 stimme gar nicht zu</w:t>
            </w:r>
          </w:p>
          <w:p w14:paraId="3DED12DC" w14:textId="77777777" w:rsidR="00C33D37" w:rsidRPr="000926F8" w:rsidRDefault="00C33D37" w:rsidP="00C33D37">
            <w:pPr>
              <w:rPr>
                <w:sz w:val="18"/>
              </w:rPr>
            </w:pPr>
            <w:r w:rsidRPr="000926F8">
              <w:rPr>
                <w:sz w:val="18"/>
              </w:rPr>
              <w:t>4 stimme vollständig zu</w:t>
            </w:r>
          </w:p>
          <w:p w14:paraId="4AF9456F" w14:textId="77777777" w:rsidR="00C33D37" w:rsidRPr="008D1802" w:rsidRDefault="00C33D37" w:rsidP="00C33D37">
            <w:pPr>
              <w:rPr>
                <w:b/>
                <w:sz w:val="18"/>
              </w:rPr>
            </w:pPr>
            <w:r w:rsidRPr="000926F8">
              <w:rPr>
                <w:sz w:val="18"/>
              </w:rPr>
              <w:t>(i) invertiert</w:t>
            </w:r>
          </w:p>
        </w:tc>
      </w:tr>
      <w:tr w:rsidR="00C33D37" w14:paraId="00193A6B" w14:textId="77777777" w:rsidTr="00645470">
        <w:tc>
          <w:tcPr>
            <w:tcW w:w="2464" w:type="dxa"/>
            <w:tcBorders>
              <w:left w:val="nil"/>
              <w:right w:val="nil"/>
            </w:tcBorders>
          </w:tcPr>
          <w:p w14:paraId="33E24C90" w14:textId="77777777" w:rsidR="00C33D37" w:rsidRDefault="00C33D37" w:rsidP="00C33D37">
            <w:r>
              <w:t>BM_Inf_1</w:t>
            </w:r>
          </w:p>
        </w:tc>
        <w:tc>
          <w:tcPr>
            <w:tcW w:w="4463" w:type="dxa"/>
            <w:tcBorders>
              <w:left w:val="nil"/>
              <w:right w:val="nil"/>
            </w:tcBorders>
          </w:tcPr>
          <w:p w14:paraId="0BA001FD" w14:textId="77777777" w:rsidR="00C33D37" w:rsidRPr="00280539" w:rsidRDefault="00C33D37" w:rsidP="00C33D37">
            <w:pPr>
              <w:rPr>
                <w:rFonts w:cs="Verdana"/>
                <w:sz w:val="20"/>
                <w:szCs w:val="20"/>
              </w:rPr>
            </w:pPr>
            <w:r>
              <w:t>Informatik bietet mir die Karrieremöglichkeiten, die ich will.</w:t>
            </w:r>
          </w:p>
        </w:tc>
        <w:tc>
          <w:tcPr>
            <w:tcW w:w="2140" w:type="dxa"/>
            <w:tcBorders>
              <w:left w:val="nil"/>
              <w:right w:val="nil"/>
            </w:tcBorders>
          </w:tcPr>
          <w:p w14:paraId="1478F9F0" w14:textId="77777777" w:rsidR="00C33D37" w:rsidRPr="008D1802" w:rsidRDefault="00C33D37" w:rsidP="00C33D37">
            <w:pPr>
              <w:rPr>
                <w:sz w:val="18"/>
              </w:rPr>
            </w:pPr>
            <w:r>
              <w:rPr>
                <w:sz w:val="18"/>
              </w:rPr>
              <w:t>Folgenanreiz Beruf</w:t>
            </w:r>
          </w:p>
        </w:tc>
      </w:tr>
      <w:tr w:rsidR="00C33D37" w14:paraId="4B2C0DAE" w14:textId="77777777" w:rsidTr="00645470">
        <w:tc>
          <w:tcPr>
            <w:tcW w:w="2464" w:type="dxa"/>
            <w:tcBorders>
              <w:left w:val="nil"/>
              <w:right w:val="nil"/>
            </w:tcBorders>
          </w:tcPr>
          <w:p w14:paraId="62E2C042" w14:textId="77777777" w:rsidR="00C33D37" w:rsidRDefault="00C33D37" w:rsidP="00C33D37">
            <w:r>
              <w:t>BM_Inf_2</w:t>
            </w:r>
          </w:p>
        </w:tc>
        <w:tc>
          <w:tcPr>
            <w:tcW w:w="4463" w:type="dxa"/>
            <w:tcBorders>
              <w:left w:val="nil"/>
              <w:right w:val="nil"/>
            </w:tcBorders>
          </w:tcPr>
          <w:p w14:paraId="2FF69652" w14:textId="77777777" w:rsidR="00C33D37" w:rsidRPr="00280539" w:rsidRDefault="00C33D37" w:rsidP="00C33D37">
            <w:pPr>
              <w:rPr>
                <w:rFonts w:cs="Verdana"/>
                <w:sz w:val="20"/>
                <w:szCs w:val="20"/>
              </w:rPr>
            </w:pPr>
            <w:r>
              <w:t>Informatik bietet mir die Berufsmöglichkeiten, die ich mir wünsche.</w:t>
            </w:r>
          </w:p>
        </w:tc>
        <w:tc>
          <w:tcPr>
            <w:tcW w:w="2140" w:type="dxa"/>
            <w:tcBorders>
              <w:left w:val="nil"/>
              <w:right w:val="nil"/>
            </w:tcBorders>
          </w:tcPr>
          <w:p w14:paraId="21F18FF2" w14:textId="77777777" w:rsidR="00C33D37" w:rsidRPr="008D1802" w:rsidRDefault="00C33D37" w:rsidP="00C33D37">
            <w:pPr>
              <w:rPr>
                <w:sz w:val="18"/>
              </w:rPr>
            </w:pPr>
            <w:r>
              <w:rPr>
                <w:sz w:val="18"/>
              </w:rPr>
              <w:t>Folgenanreiz Beruf</w:t>
            </w:r>
          </w:p>
        </w:tc>
      </w:tr>
      <w:tr w:rsidR="00C33D37" w14:paraId="3AE92536" w14:textId="77777777" w:rsidTr="00645470">
        <w:tc>
          <w:tcPr>
            <w:tcW w:w="2464" w:type="dxa"/>
            <w:tcBorders>
              <w:left w:val="nil"/>
              <w:right w:val="nil"/>
            </w:tcBorders>
          </w:tcPr>
          <w:p w14:paraId="7415B316" w14:textId="77777777" w:rsidR="00C33D37" w:rsidRDefault="00C33D37" w:rsidP="00C33D37">
            <w:r>
              <w:t>BM_Inf_3</w:t>
            </w:r>
          </w:p>
        </w:tc>
        <w:tc>
          <w:tcPr>
            <w:tcW w:w="4463" w:type="dxa"/>
            <w:tcBorders>
              <w:left w:val="nil"/>
              <w:right w:val="nil"/>
            </w:tcBorders>
          </w:tcPr>
          <w:p w14:paraId="7F843BE3" w14:textId="77777777" w:rsidR="00C33D37" w:rsidRPr="00280539" w:rsidRDefault="00C33D37" w:rsidP="00C33D37">
            <w:pPr>
              <w:rPr>
                <w:rFonts w:cs="Verdana"/>
                <w:sz w:val="20"/>
                <w:szCs w:val="20"/>
              </w:rPr>
            </w:pPr>
            <w:r>
              <w:t>Informatik ist für mich eine intellektuell wissenschaftliche Herausforderung.</w:t>
            </w:r>
          </w:p>
        </w:tc>
        <w:tc>
          <w:tcPr>
            <w:tcW w:w="2140" w:type="dxa"/>
            <w:tcBorders>
              <w:left w:val="nil"/>
              <w:right w:val="nil"/>
            </w:tcBorders>
          </w:tcPr>
          <w:p w14:paraId="0EFA7F0F" w14:textId="77777777" w:rsidR="00C33D37" w:rsidRPr="008D1802" w:rsidRDefault="00C33D37" w:rsidP="00C33D37">
            <w:pPr>
              <w:rPr>
                <w:sz w:val="18"/>
              </w:rPr>
            </w:pPr>
            <w:r>
              <w:rPr>
                <w:sz w:val="18"/>
              </w:rPr>
              <w:t>Folgenanreiz intellektuell</w:t>
            </w:r>
          </w:p>
        </w:tc>
      </w:tr>
      <w:tr w:rsidR="00C33D37" w14:paraId="34BD2F76" w14:textId="77777777" w:rsidTr="00645470">
        <w:tc>
          <w:tcPr>
            <w:tcW w:w="2464" w:type="dxa"/>
            <w:tcBorders>
              <w:left w:val="nil"/>
              <w:right w:val="nil"/>
            </w:tcBorders>
          </w:tcPr>
          <w:p w14:paraId="1D455C64" w14:textId="77777777" w:rsidR="00C33D37" w:rsidRDefault="00C33D37" w:rsidP="00C33D37">
            <w:r>
              <w:t>BM_Inf_4</w:t>
            </w:r>
          </w:p>
        </w:tc>
        <w:tc>
          <w:tcPr>
            <w:tcW w:w="4463" w:type="dxa"/>
            <w:tcBorders>
              <w:left w:val="nil"/>
              <w:right w:val="nil"/>
            </w:tcBorders>
          </w:tcPr>
          <w:p w14:paraId="08F61EA8" w14:textId="77777777" w:rsidR="00C33D37" w:rsidRPr="00280539" w:rsidRDefault="00C33D37" w:rsidP="00C33D37">
            <w:pPr>
              <w:rPr>
                <w:rFonts w:cs="Verdana"/>
                <w:sz w:val="20"/>
                <w:szCs w:val="20"/>
              </w:rPr>
            </w:pPr>
            <w:r>
              <w:t>Sich schnell veränderndes Wissen und neuartige Anwendungen in Informatik fordern mich heraus.</w:t>
            </w:r>
          </w:p>
        </w:tc>
        <w:tc>
          <w:tcPr>
            <w:tcW w:w="2140" w:type="dxa"/>
            <w:tcBorders>
              <w:left w:val="nil"/>
              <w:right w:val="nil"/>
            </w:tcBorders>
          </w:tcPr>
          <w:p w14:paraId="6502BA97" w14:textId="77777777" w:rsidR="00C33D37" w:rsidRPr="008D1802" w:rsidRDefault="00C33D37" w:rsidP="00C33D37">
            <w:pPr>
              <w:rPr>
                <w:sz w:val="18"/>
              </w:rPr>
            </w:pPr>
            <w:r>
              <w:rPr>
                <w:sz w:val="18"/>
              </w:rPr>
              <w:t>Folgenanreiz intellektuell</w:t>
            </w:r>
          </w:p>
        </w:tc>
      </w:tr>
      <w:tr w:rsidR="00C33D37" w14:paraId="618DA53B" w14:textId="77777777" w:rsidTr="00645470">
        <w:tc>
          <w:tcPr>
            <w:tcW w:w="2464" w:type="dxa"/>
            <w:tcBorders>
              <w:left w:val="nil"/>
              <w:right w:val="nil"/>
            </w:tcBorders>
          </w:tcPr>
          <w:p w14:paraId="58D29E54" w14:textId="63845D34" w:rsidR="00C33D37" w:rsidRDefault="00C33D37" w:rsidP="00C33D37">
            <w:del w:id="4" w:author="Antje Biermann" w:date="2018-10-16T10:36:00Z">
              <w:r w:rsidDel="00DE5E9E">
                <w:delText>BM_Inf_5</w:delText>
              </w:r>
            </w:del>
          </w:p>
        </w:tc>
        <w:tc>
          <w:tcPr>
            <w:tcW w:w="4463" w:type="dxa"/>
            <w:tcBorders>
              <w:left w:val="nil"/>
              <w:right w:val="nil"/>
            </w:tcBorders>
          </w:tcPr>
          <w:p w14:paraId="2310DBE7" w14:textId="01B3A317" w:rsidR="00C33D37" w:rsidRPr="00280539" w:rsidRDefault="00C33D37" w:rsidP="00C33D37">
            <w:pPr>
              <w:rPr>
                <w:rFonts w:cs="Verdana"/>
                <w:sz w:val="20"/>
                <w:szCs w:val="20"/>
              </w:rPr>
            </w:pPr>
            <w:del w:id="5" w:author="Antje Biermann" w:date="2018-10-16T10:36:00Z">
              <w:r w:rsidDel="00DE5E9E">
                <w:delText>Ich freue mich darauf, im Informatikstudium mit anderen zusammenzuarbeiten.</w:delText>
              </w:r>
            </w:del>
          </w:p>
        </w:tc>
        <w:tc>
          <w:tcPr>
            <w:tcW w:w="2140" w:type="dxa"/>
            <w:tcBorders>
              <w:left w:val="nil"/>
              <w:right w:val="nil"/>
            </w:tcBorders>
          </w:tcPr>
          <w:p w14:paraId="58D0E929" w14:textId="2F6646B7" w:rsidR="00C33D37" w:rsidRPr="008D1802" w:rsidRDefault="00C33D37" w:rsidP="00C33D37">
            <w:pPr>
              <w:rPr>
                <w:sz w:val="18"/>
              </w:rPr>
            </w:pPr>
            <w:del w:id="6" w:author="Antje Biermann" w:date="2018-10-16T10:36:00Z">
              <w:r w:rsidDel="00DE5E9E">
                <w:rPr>
                  <w:sz w:val="18"/>
                </w:rPr>
                <w:delText>Tätigkeitsanreiz</w:delText>
              </w:r>
            </w:del>
          </w:p>
        </w:tc>
      </w:tr>
      <w:tr w:rsidR="00C33D37" w14:paraId="3BE87290" w14:textId="77777777" w:rsidTr="00645470">
        <w:tc>
          <w:tcPr>
            <w:tcW w:w="2464" w:type="dxa"/>
            <w:tcBorders>
              <w:left w:val="nil"/>
              <w:right w:val="nil"/>
            </w:tcBorders>
          </w:tcPr>
          <w:p w14:paraId="1208B263" w14:textId="77777777" w:rsidR="00C33D37" w:rsidRDefault="00C33D37" w:rsidP="00C33D37">
            <w:r>
              <w:t>BM_Inf_6</w:t>
            </w:r>
          </w:p>
        </w:tc>
        <w:tc>
          <w:tcPr>
            <w:tcW w:w="4463" w:type="dxa"/>
            <w:tcBorders>
              <w:left w:val="nil"/>
              <w:right w:val="nil"/>
            </w:tcBorders>
          </w:tcPr>
          <w:p w14:paraId="72B02D4B" w14:textId="77777777" w:rsidR="00C33D37" w:rsidRDefault="00C33D37" w:rsidP="00C33D37">
            <w:r>
              <w:t>Informationstechnische Systeme funktionsfähig zu machen, ist eine reizvolle Herausforderung für mich.</w:t>
            </w:r>
          </w:p>
        </w:tc>
        <w:tc>
          <w:tcPr>
            <w:tcW w:w="2140" w:type="dxa"/>
            <w:tcBorders>
              <w:left w:val="nil"/>
              <w:right w:val="nil"/>
            </w:tcBorders>
          </w:tcPr>
          <w:p w14:paraId="6BC69253" w14:textId="77777777" w:rsidR="00C33D37" w:rsidRPr="008D1802" w:rsidRDefault="00C33D37" w:rsidP="00C33D37">
            <w:pPr>
              <w:rPr>
                <w:sz w:val="18"/>
              </w:rPr>
            </w:pPr>
            <w:r>
              <w:rPr>
                <w:sz w:val="18"/>
              </w:rPr>
              <w:t>Folgenanreiz intellektuell</w:t>
            </w:r>
          </w:p>
        </w:tc>
      </w:tr>
      <w:tr w:rsidR="00C33D37" w14:paraId="652FA1D1" w14:textId="77777777" w:rsidTr="00645470">
        <w:tc>
          <w:tcPr>
            <w:tcW w:w="2464" w:type="dxa"/>
            <w:tcBorders>
              <w:left w:val="nil"/>
              <w:right w:val="nil"/>
            </w:tcBorders>
          </w:tcPr>
          <w:p w14:paraId="5F7FD441" w14:textId="7D72FCDE" w:rsidR="00C33D37" w:rsidRDefault="00C33D37" w:rsidP="00C33D37">
            <w:del w:id="7" w:author="Antje Biermann" w:date="2018-10-16T10:36:00Z">
              <w:r w:rsidDel="00DE5E9E">
                <w:delText>BM_Inf_7</w:delText>
              </w:r>
            </w:del>
          </w:p>
        </w:tc>
        <w:tc>
          <w:tcPr>
            <w:tcW w:w="4463" w:type="dxa"/>
            <w:tcBorders>
              <w:left w:val="nil"/>
              <w:right w:val="nil"/>
            </w:tcBorders>
          </w:tcPr>
          <w:p w14:paraId="45FEA891" w14:textId="43C87D12" w:rsidR="00C33D37" w:rsidRDefault="00C33D37" w:rsidP="00C33D37">
            <w:del w:id="8" w:author="Antje Biermann" w:date="2018-10-16T10:36:00Z">
              <w:r w:rsidDel="00DE5E9E">
                <w:delText>Das Image des vereinsamten Programmierers gilt nach wie vor.</w:delText>
              </w:r>
            </w:del>
          </w:p>
        </w:tc>
        <w:tc>
          <w:tcPr>
            <w:tcW w:w="2140" w:type="dxa"/>
            <w:tcBorders>
              <w:left w:val="nil"/>
              <w:right w:val="nil"/>
            </w:tcBorders>
          </w:tcPr>
          <w:p w14:paraId="55958C2E" w14:textId="67F88868" w:rsidR="00C33D37" w:rsidRPr="008D1802" w:rsidRDefault="00C33D37" w:rsidP="00C33D37">
            <w:pPr>
              <w:rPr>
                <w:sz w:val="18"/>
              </w:rPr>
            </w:pPr>
            <w:del w:id="9" w:author="Antje Biermann" w:date="2018-10-16T10:36:00Z">
              <w:r w:rsidDel="00DE5E9E">
                <w:rPr>
                  <w:sz w:val="18"/>
                </w:rPr>
                <w:delText>Image (i)</w:delText>
              </w:r>
            </w:del>
          </w:p>
        </w:tc>
      </w:tr>
      <w:tr w:rsidR="00C33D37" w14:paraId="36779159" w14:textId="77777777" w:rsidTr="00645470">
        <w:tc>
          <w:tcPr>
            <w:tcW w:w="2464" w:type="dxa"/>
            <w:tcBorders>
              <w:left w:val="nil"/>
              <w:right w:val="nil"/>
            </w:tcBorders>
          </w:tcPr>
          <w:p w14:paraId="6F5FB859" w14:textId="77777777" w:rsidR="00C33D37" w:rsidRDefault="00C33D37" w:rsidP="00C33D37">
            <w:r>
              <w:t>BM_Inf_8</w:t>
            </w:r>
          </w:p>
        </w:tc>
        <w:tc>
          <w:tcPr>
            <w:tcW w:w="4463" w:type="dxa"/>
            <w:tcBorders>
              <w:left w:val="nil"/>
              <w:right w:val="nil"/>
            </w:tcBorders>
          </w:tcPr>
          <w:p w14:paraId="46301DFA" w14:textId="77777777" w:rsidR="00C33D37" w:rsidRDefault="00C33D37" w:rsidP="00C33D37">
            <w:r>
              <w:t>Informatiker sind Nerds.</w:t>
            </w:r>
          </w:p>
        </w:tc>
        <w:tc>
          <w:tcPr>
            <w:tcW w:w="2140" w:type="dxa"/>
            <w:tcBorders>
              <w:left w:val="nil"/>
              <w:right w:val="nil"/>
            </w:tcBorders>
          </w:tcPr>
          <w:p w14:paraId="3EFACC2C" w14:textId="77777777" w:rsidR="00C33D37" w:rsidRPr="008D1802" w:rsidRDefault="00C33D37" w:rsidP="00C33D37">
            <w:pPr>
              <w:rPr>
                <w:sz w:val="18"/>
              </w:rPr>
            </w:pPr>
            <w:r>
              <w:rPr>
                <w:sz w:val="18"/>
              </w:rPr>
              <w:t>Image (i)</w:t>
            </w:r>
          </w:p>
        </w:tc>
      </w:tr>
      <w:tr w:rsidR="00C33D37" w14:paraId="5566874D" w14:textId="77777777" w:rsidTr="00645470">
        <w:tc>
          <w:tcPr>
            <w:tcW w:w="2464" w:type="dxa"/>
            <w:tcBorders>
              <w:left w:val="nil"/>
              <w:right w:val="nil"/>
            </w:tcBorders>
          </w:tcPr>
          <w:p w14:paraId="240FC33F" w14:textId="2DE7E284" w:rsidR="00C33D37" w:rsidRDefault="00C33D37" w:rsidP="00C33D37">
            <w:r>
              <w:t>BM_Inf_9</w:t>
            </w:r>
          </w:p>
        </w:tc>
        <w:tc>
          <w:tcPr>
            <w:tcW w:w="4463" w:type="dxa"/>
            <w:tcBorders>
              <w:left w:val="nil"/>
              <w:right w:val="nil"/>
            </w:tcBorders>
          </w:tcPr>
          <w:p w14:paraId="0BC21F68" w14:textId="40203040" w:rsidR="00C33D37" w:rsidRDefault="00C33D37" w:rsidP="00C33D37">
            <w:r>
              <w:t>Ich bin sicher, dass ich den Anforderungen eines Informatikstudiums gewachsen bin.</w:t>
            </w:r>
          </w:p>
        </w:tc>
        <w:tc>
          <w:tcPr>
            <w:tcW w:w="2140" w:type="dxa"/>
            <w:tcBorders>
              <w:left w:val="nil"/>
              <w:right w:val="nil"/>
            </w:tcBorders>
          </w:tcPr>
          <w:p w14:paraId="313B9241" w14:textId="3F5BCEFA" w:rsidR="00C33D37" w:rsidRPr="008D1802" w:rsidRDefault="00C33D37" w:rsidP="00C33D37">
            <w:pPr>
              <w:rPr>
                <w:sz w:val="18"/>
              </w:rPr>
            </w:pPr>
            <w:r>
              <w:rPr>
                <w:sz w:val="18"/>
              </w:rPr>
              <w:t>Selbskonzept</w:t>
            </w:r>
          </w:p>
        </w:tc>
      </w:tr>
      <w:tr w:rsidR="00C33D37" w14:paraId="634E2E9F" w14:textId="77777777" w:rsidTr="00645470">
        <w:tc>
          <w:tcPr>
            <w:tcW w:w="2464" w:type="dxa"/>
            <w:tcBorders>
              <w:left w:val="nil"/>
              <w:right w:val="nil"/>
            </w:tcBorders>
          </w:tcPr>
          <w:p w14:paraId="59617DF2" w14:textId="77777777" w:rsidR="00C33D37" w:rsidRDefault="00C33D37" w:rsidP="00C33D37">
            <w:r>
              <w:t>BM_Inf_10</w:t>
            </w:r>
          </w:p>
        </w:tc>
        <w:tc>
          <w:tcPr>
            <w:tcW w:w="4463" w:type="dxa"/>
            <w:tcBorders>
              <w:left w:val="nil"/>
              <w:right w:val="nil"/>
            </w:tcBorders>
          </w:tcPr>
          <w:p w14:paraId="0C29991D" w14:textId="77777777" w:rsidR="00C33D37" w:rsidRDefault="00C33D37" w:rsidP="00C33D37">
            <w:r>
              <w:t>Programmieren bzw. die Vorstellung davon ist irgendwie Horror für mich.</w:t>
            </w:r>
          </w:p>
        </w:tc>
        <w:tc>
          <w:tcPr>
            <w:tcW w:w="2140" w:type="dxa"/>
            <w:tcBorders>
              <w:left w:val="nil"/>
              <w:right w:val="nil"/>
            </w:tcBorders>
          </w:tcPr>
          <w:p w14:paraId="32E3AC1A" w14:textId="77777777" w:rsidR="00C33D37" w:rsidRPr="008D1802" w:rsidRDefault="00C33D37" w:rsidP="00C33D37">
            <w:pPr>
              <w:rPr>
                <w:sz w:val="18"/>
              </w:rPr>
            </w:pPr>
            <w:r>
              <w:rPr>
                <w:sz w:val="18"/>
              </w:rPr>
              <w:t>Selbstkonzept (i)</w:t>
            </w:r>
          </w:p>
        </w:tc>
      </w:tr>
      <w:tr w:rsidR="00C33D37" w14:paraId="327EE703" w14:textId="77777777" w:rsidTr="00645470">
        <w:tc>
          <w:tcPr>
            <w:tcW w:w="2464" w:type="dxa"/>
            <w:tcBorders>
              <w:left w:val="nil"/>
              <w:right w:val="nil"/>
            </w:tcBorders>
          </w:tcPr>
          <w:p w14:paraId="495F670C" w14:textId="3C2D8CE7" w:rsidR="00C33D37" w:rsidRDefault="00C33D37" w:rsidP="00C33D37">
            <w:del w:id="10" w:author="Antje Biermann" w:date="2018-10-16T10:37:00Z">
              <w:r w:rsidDel="00DE5E9E">
                <w:delText>BM_Inf_11</w:delText>
              </w:r>
            </w:del>
          </w:p>
        </w:tc>
        <w:tc>
          <w:tcPr>
            <w:tcW w:w="4463" w:type="dxa"/>
            <w:tcBorders>
              <w:left w:val="nil"/>
              <w:right w:val="nil"/>
            </w:tcBorders>
          </w:tcPr>
          <w:p w14:paraId="6C0116AA" w14:textId="24751EDB" w:rsidR="00C33D37" w:rsidRDefault="00C33D37" w:rsidP="00C33D37">
            <w:del w:id="11" w:author="Antje Biermann" w:date="2018-10-16T10:37:00Z">
              <w:r w:rsidDel="00DE5E9E">
                <w:delText>Ich weiß eigentlich gar nicht genau, was das Berufsfeld des Informatikers ist.</w:delText>
              </w:r>
            </w:del>
          </w:p>
        </w:tc>
        <w:tc>
          <w:tcPr>
            <w:tcW w:w="2140" w:type="dxa"/>
            <w:tcBorders>
              <w:left w:val="nil"/>
              <w:right w:val="nil"/>
            </w:tcBorders>
          </w:tcPr>
          <w:p w14:paraId="00CF79C3" w14:textId="33E99E92" w:rsidR="00C33D37" w:rsidRPr="008D1802" w:rsidRDefault="00C33D37" w:rsidP="00C33D37">
            <w:pPr>
              <w:rPr>
                <w:sz w:val="18"/>
              </w:rPr>
            </w:pPr>
            <w:del w:id="12" w:author="Antje Biermann" w:date="2018-10-16T10:37:00Z">
              <w:r w:rsidDel="00DE5E9E">
                <w:rPr>
                  <w:sz w:val="18"/>
                </w:rPr>
                <w:delText>Folgenanreiz Beruf (i)</w:delText>
              </w:r>
            </w:del>
          </w:p>
        </w:tc>
      </w:tr>
      <w:tr w:rsidR="00C33D37" w14:paraId="682BB705" w14:textId="77777777" w:rsidTr="00645470">
        <w:tc>
          <w:tcPr>
            <w:tcW w:w="2464" w:type="dxa"/>
            <w:tcBorders>
              <w:left w:val="nil"/>
              <w:right w:val="nil"/>
            </w:tcBorders>
          </w:tcPr>
          <w:p w14:paraId="49712845" w14:textId="75D7F66C" w:rsidR="00C33D37" w:rsidRDefault="00C33D37" w:rsidP="00C33D37">
            <w:del w:id="13" w:author="Antje Biermann" w:date="2018-10-16T10:37:00Z">
              <w:r w:rsidDel="00DE5E9E">
                <w:lastRenderedPageBreak/>
                <w:delText>BM_Inf_12</w:delText>
              </w:r>
            </w:del>
          </w:p>
        </w:tc>
        <w:tc>
          <w:tcPr>
            <w:tcW w:w="4463" w:type="dxa"/>
            <w:tcBorders>
              <w:left w:val="nil"/>
              <w:right w:val="nil"/>
            </w:tcBorders>
          </w:tcPr>
          <w:p w14:paraId="1522BDAB" w14:textId="5A8D3285" w:rsidR="00C33D37" w:rsidRDefault="00C33D37" w:rsidP="00C33D37">
            <w:del w:id="14" w:author="Antje Biermann" w:date="2018-10-16T10:37:00Z">
              <w:r w:rsidDel="00DE5E9E">
                <w:delText>Informatik ist nicht viel mehr als Programmieren.</w:delText>
              </w:r>
            </w:del>
          </w:p>
        </w:tc>
        <w:tc>
          <w:tcPr>
            <w:tcW w:w="2140" w:type="dxa"/>
            <w:tcBorders>
              <w:left w:val="nil"/>
              <w:right w:val="nil"/>
            </w:tcBorders>
          </w:tcPr>
          <w:p w14:paraId="70D2F5C7" w14:textId="3A834F7D" w:rsidR="00C33D37" w:rsidRPr="008D1802" w:rsidRDefault="00C33D37" w:rsidP="00C33D37">
            <w:pPr>
              <w:rPr>
                <w:sz w:val="18"/>
              </w:rPr>
            </w:pPr>
            <w:del w:id="15" w:author="Antje Biermann" w:date="2018-10-16T10:37:00Z">
              <w:r w:rsidDel="00DE5E9E">
                <w:rPr>
                  <w:sz w:val="18"/>
                </w:rPr>
                <w:delText>Folgenanreiz Beruf (i)</w:delText>
              </w:r>
            </w:del>
          </w:p>
        </w:tc>
      </w:tr>
      <w:tr w:rsidR="00C33D37" w14:paraId="1226721C" w14:textId="77777777" w:rsidTr="00645470">
        <w:tc>
          <w:tcPr>
            <w:tcW w:w="2464" w:type="dxa"/>
            <w:tcBorders>
              <w:left w:val="nil"/>
              <w:right w:val="nil"/>
            </w:tcBorders>
          </w:tcPr>
          <w:p w14:paraId="70193206" w14:textId="39285726" w:rsidR="00C33D37" w:rsidRDefault="00C33D37" w:rsidP="00C33D37">
            <w:del w:id="16" w:author="Antje Biermann" w:date="2018-10-16T10:37:00Z">
              <w:r w:rsidDel="00DE5E9E">
                <w:delText>BM_Inf_13</w:delText>
              </w:r>
            </w:del>
          </w:p>
        </w:tc>
        <w:tc>
          <w:tcPr>
            <w:tcW w:w="4463" w:type="dxa"/>
            <w:tcBorders>
              <w:left w:val="nil"/>
              <w:right w:val="nil"/>
            </w:tcBorders>
          </w:tcPr>
          <w:p w14:paraId="11A11003" w14:textId="4BAECA1F" w:rsidR="00C33D37" w:rsidRDefault="00C33D37" w:rsidP="00C33D37">
            <w:del w:id="17" w:author="Antje Biermann" w:date="2018-10-16T10:37:00Z">
              <w:r w:rsidDel="00DE5E9E">
                <w:delText>Informatik - das können nur Männer.</w:delText>
              </w:r>
            </w:del>
          </w:p>
        </w:tc>
        <w:tc>
          <w:tcPr>
            <w:tcW w:w="2140" w:type="dxa"/>
            <w:tcBorders>
              <w:left w:val="nil"/>
              <w:right w:val="nil"/>
            </w:tcBorders>
          </w:tcPr>
          <w:p w14:paraId="6AEFF211" w14:textId="791592D4" w:rsidR="00C33D37" w:rsidRPr="008D1802" w:rsidRDefault="00C33D37" w:rsidP="00C33D37">
            <w:pPr>
              <w:rPr>
                <w:sz w:val="18"/>
              </w:rPr>
            </w:pPr>
            <w:del w:id="18" w:author="Antje Biermann" w:date="2018-10-16T10:37:00Z">
              <w:r w:rsidDel="00DE5E9E">
                <w:rPr>
                  <w:sz w:val="18"/>
                </w:rPr>
                <w:delText>Image (i)</w:delText>
              </w:r>
            </w:del>
          </w:p>
        </w:tc>
      </w:tr>
      <w:tr w:rsidR="00C33D37" w14:paraId="0CC4A744" w14:textId="77777777" w:rsidTr="00645470">
        <w:tc>
          <w:tcPr>
            <w:tcW w:w="2464" w:type="dxa"/>
            <w:tcBorders>
              <w:left w:val="nil"/>
              <w:right w:val="nil"/>
            </w:tcBorders>
          </w:tcPr>
          <w:p w14:paraId="67F4606E" w14:textId="77777777" w:rsidR="00C33D37" w:rsidRDefault="00C33D37" w:rsidP="00C33D37">
            <w:r>
              <w:t>BM_Inf_14</w:t>
            </w:r>
          </w:p>
        </w:tc>
        <w:tc>
          <w:tcPr>
            <w:tcW w:w="4463" w:type="dxa"/>
            <w:tcBorders>
              <w:left w:val="nil"/>
              <w:right w:val="nil"/>
            </w:tcBorders>
          </w:tcPr>
          <w:p w14:paraId="25244802" w14:textId="77777777" w:rsidR="00C33D37" w:rsidRDefault="00C33D37" w:rsidP="00C33D37">
            <w:r>
              <w:t>In andere Computersysteme einzudringen, ist für mich eine faszinierende Tätigkeit.</w:t>
            </w:r>
          </w:p>
        </w:tc>
        <w:tc>
          <w:tcPr>
            <w:tcW w:w="2140" w:type="dxa"/>
            <w:tcBorders>
              <w:left w:val="nil"/>
              <w:right w:val="nil"/>
            </w:tcBorders>
          </w:tcPr>
          <w:p w14:paraId="7BEB4BB7" w14:textId="77777777" w:rsidR="00C33D37" w:rsidRPr="008D1802" w:rsidRDefault="00C33D37" w:rsidP="00C33D37">
            <w:pPr>
              <w:rPr>
                <w:sz w:val="18"/>
              </w:rPr>
            </w:pPr>
            <w:r>
              <w:rPr>
                <w:sz w:val="18"/>
              </w:rPr>
              <w:t>Tätigkeitsanreiz</w:t>
            </w:r>
          </w:p>
        </w:tc>
      </w:tr>
      <w:tr w:rsidR="00C33D37" w14:paraId="5C4BFE8A" w14:textId="77777777" w:rsidTr="00645470">
        <w:tc>
          <w:tcPr>
            <w:tcW w:w="2464" w:type="dxa"/>
            <w:tcBorders>
              <w:left w:val="nil"/>
              <w:right w:val="nil"/>
            </w:tcBorders>
          </w:tcPr>
          <w:p w14:paraId="6F5191E0" w14:textId="77777777" w:rsidR="00C33D37" w:rsidRDefault="00C33D37" w:rsidP="00C33D37">
            <w:r>
              <w:t>BM_Inf_15</w:t>
            </w:r>
          </w:p>
        </w:tc>
        <w:tc>
          <w:tcPr>
            <w:tcW w:w="4463" w:type="dxa"/>
            <w:tcBorders>
              <w:left w:val="nil"/>
              <w:right w:val="nil"/>
            </w:tcBorders>
          </w:tcPr>
          <w:p w14:paraId="275624BB" w14:textId="77777777" w:rsidR="00C33D37" w:rsidRDefault="00C33D37" w:rsidP="00C33D37">
            <w:r>
              <w:t>Mich gegen informationstechnische Angriffe zu wehren, will ich unbedingt lernen.</w:t>
            </w:r>
          </w:p>
        </w:tc>
        <w:tc>
          <w:tcPr>
            <w:tcW w:w="2140" w:type="dxa"/>
            <w:tcBorders>
              <w:left w:val="nil"/>
              <w:right w:val="nil"/>
            </w:tcBorders>
          </w:tcPr>
          <w:p w14:paraId="2ECBD235" w14:textId="77777777" w:rsidR="00C33D37" w:rsidRPr="008D1802" w:rsidRDefault="00C33D37" w:rsidP="00C33D37">
            <w:pPr>
              <w:rPr>
                <w:sz w:val="18"/>
              </w:rPr>
            </w:pPr>
            <w:r>
              <w:rPr>
                <w:sz w:val="18"/>
              </w:rPr>
              <w:t>Tätigkeitsanreiz</w:t>
            </w:r>
          </w:p>
        </w:tc>
      </w:tr>
      <w:tr w:rsidR="00C33D37" w14:paraId="3AD0F539" w14:textId="77777777" w:rsidTr="00645470">
        <w:tc>
          <w:tcPr>
            <w:tcW w:w="2464" w:type="dxa"/>
            <w:tcBorders>
              <w:left w:val="nil"/>
              <w:right w:val="nil"/>
            </w:tcBorders>
          </w:tcPr>
          <w:p w14:paraId="6A70D251" w14:textId="29E5FD95" w:rsidR="00C33D37" w:rsidRDefault="00C33D37" w:rsidP="00C33D37">
            <w:del w:id="19" w:author="Antje Biermann" w:date="2018-10-16T10:37:00Z">
              <w:r w:rsidDel="00DE5E9E">
                <w:delText>BM_Inf_16</w:delText>
              </w:r>
            </w:del>
          </w:p>
        </w:tc>
        <w:tc>
          <w:tcPr>
            <w:tcW w:w="4463" w:type="dxa"/>
            <w:tcBorders>
              <w:left w:val="nil"/>
              <w:right w:val="nil"/>
            </w:tcBorders>
          </w:tcPr>
          <w:p w14:paraId="054153A2" w14:textId="42FE1E87" w:rsidR="00C33D37" w:rsidRDefault="00C33D37" w:rsidP="00C33D37">
            <w:del w:id="20" w:author="Antje Biermann" w:date="2018-10-16T10:37:00Z">
              <w:r w:rsidDel="00DE5E9E">
                <w:delText>Das Informatikstudium bildet eigentlich nicht für den späteren Beruf aus.</w:delText>
              </w:r>
            </w:del>
          </w:p>
        </w:tc>
        <w:tc>
          <w:tcPr>
            <w:tcW w:w="2140" w:type="dxa"/>
            <w:tcBorders>
              <w:left w:val="nil"/>
              <w:right w:val="nil"/>
            </w:tcBorders>
          </w:tcPr>
          <w:p w14:paraId="3632180A" w14:textId="5BA423CC" w:rsidR="00C33D37" w:rsidRPr="008D1802" w:rsidRDefault="00C33D37" w:rsidP="00C33D37">
            <w:pPr>
              <w:rPr>
                <w:sz w:val="18"/>
              </w:rPr>
            </w:pPr>
            <w:del w:id="21" w:author="Antje Biermann" w:date="2018-10-16T10:37:00Z">
              <w:r w:rsidDel="00DE5E9E">
                <w:rPr>
                  <w:sz w:val="18"/>
                </w:rPr>
                <w:delText>Folgenanreiz Beruf (i)</w:delText>
              </w:r>
            </w:del>
          </w:p>
        </w:tc>
      </w:tr>
      <w:tr w:rsidR="00C33D37" w14:paraId="43CE175F" w14:textId="77777777" w:rsidTr="00645470">
        <w:tc>
          <w:tcPr>
            <w:tcW w:w="2464" w:type="dxa"/>
            <w:tcBorders>
              <w:left w:val="nil"/>
              <w:right w:val="nil"/>
            </w:tcBorders>
          </w:tcPr>
          <w:p w14:paraId="7D5C7162" w14:textId="77777777" w:rsidR="00C33D37" w:rsidRDefault="00C33D37" w:rsidP="00C33D37">
            <w:r>
              <w:t>BM_Inf_17</w:t>
            </w:r>
          </w:p>
        </w:tc>
        <w:tc>
          <w:tcPr>
            <w:tcW w:w="4463" w:type="dxa"/>
            <w:tcBorders>
              <w:left w:val="nil"/>
              <w:right w:val="nil"/>
            </w:tcBorders>
          </w:tcPr>
          <w:p w14:paraId="5E76A919" w14:textId="77777777" w:rsidR="00C33D37" w:rsidRDefault="00C33D37" w:rsidP="00C33D37">
            <w:r>
              <w:t>Ich beurteile meine Programmierkenntnisse, die ich vor dem Studium hatte, als sehr gut.</w:t>
            </w:r>
          </w:p>
        </w:tc>
        <w:tc>
          <w:tcPr>
            <w:tcW w:w="2140" w:type="dxa"/>
            <w:tcBorders>
              <w:left w:val="nil"/>
              <w:right w:val="nil"/>
            </w:tcBorders>
          </w:tcPr>
          <w:p w14:paraId="0941FE86" w14:textId="77777777" w:rsidR="00C33D37" w:rsidRPr="008D1802" w:rsidRDefault="00C33D37" w:rsidP="00C33D37">
            <w:pPr>
              <w:rPr>
                <w:sz w:val="18"/>
              </w:rPr>
            </w:pPr>
            <w:r>
              <w:rPr>
                <w:sz w:val="18"/>
              </w:rPr>
              <w:t>Selbstkonzept</w:t>
            </w:r>
          </w:p>
        </w:tc>
      </w:tr>
      <w:tr w:rsidR="00C33D37" w14:paraId="2B876FBE" w14:textId="77777777" w:rsidTr="00645470">
        <w:tc>
          <w:tcPr>
            <w:tcW w:w="2464" w:type="dxa"/>
            <w:tcBorders>
              <w:left w:val="nil"/>
              <w:right w:val="nil"/>
            </w:tcBorders>
          </w:tcPr>
          <w:p w14:paraId="5463764C" w14:textId="77777777" w:rsidR="00C33D37" w:rsidRDefault="00C33D37" w:rsidP="00C33D37">
            <w:r>
              <w:t>BM_Inf_18</w:t>
            </w:r>
          </w:p>
        </w:tc>
        <w:tc>
          <w:tcPr>
            <w:tcW w:w="4463" w:type="dxa"/>
            <w:tcBorders>
              <w:left w:val="nil"/>
              <w:right w:val="nil"/>
            </w:tcBorders>
          </w:tcPr>
          <w:p w14:paraId="06BE12D6" w14:textId="77777777" w:rsidR="00C33D37" w:rsidRDefault="00C33D37" w:rsidP="00C33D37">
            <w:r>
              <w:t>Ich schätze meine Kompetenzen auf dem Gebiet der Informatik als sehr hoch ein.</w:t>
            </w:r>
          </w:p>
        </w:tc>
        <w:tc>
          <w:tcPr>
            <w:tcW w:w="2140" w:type="dxa"/>
            <w:tcBorders>
              <w:left w:val="nil"/>
              <w:right w:val="nil"/>
            </w:tcBorders>
          </w:tcPr>
          <w:p w14:paraId="44E54B52" w14:textId="77777777" w:rsidR="00C33D37" w:rsidRPr="008D1802" w:rsidRDefault="00C33D37" w:rsidP="00C33D37">
            <w:pPr>
              <w:rPr>
                <w:sz w:val="18"/>
              </w:rPr>
            </w:pPr>
            <w:r>
              <w:rPr>
                <w:sz w:val="18"/>
              </w:rPr>
              <w:t>Selbstkonzept</w:t>
            </w:r>
          </w:p>
        </w:tc>
      </w:tr>
      <w:tr w:rsidR="00C33D37" w14:paraId="63B4DC7C" w14:textId="77777777" w:rsidTr="00645470">
        <w:tc>
          <w:tcPr>
            <w:tcW w:w="2464" w:type="dxa"/>
            <w:tcBorders>
              <w:left w:val="nil"/>
              <w:right w:val="nil"/>
            </w:tcBorders>
          </w:tcPr>
          <w:p w14:paraId="05D69588" w14:textId="77777777" w:rsidR="00C33D37" w:rsidRPr="000926F8" w:rsidRDefault="00C33D37" w:rsidP="00C33D37">
            <w:pPr>
              <w:rPr>
                <w:b/>
              </w:rPr>
            </w:pPr>
            <w:r w:rsidRPr="000926F8">
              <w:rPr>
                <w:b/>
                <w:sz w:val="28"/>
              </w:rPr>
              <w:t>Persönlichkeit</w:t>
            </w:r>
          </w:p>
        </w:tc>
        <w:tc>
          <w:tcPr>
            <w:tcW w:w="4463" w:type="dxa"/>
            <w:tcBorders>
              <w:left w:val="nil"/>
              <w:right w:val="nil"/>
            </w:tcBorders>
          </w:tcPr>
          <w:p w14:paraId="14333D27" w14:textId="77777777" w:rsidR="00C33D37" w:rsidRDefault="00C33D37" w:rsidP="00C33D37"/>
        </w:tc>
        <w:tc>
          <w:tcPr>
            <w:tcW w:w="2140" w:type="dxa"/>
            <w:tcBorders>
              <w:left w:val="nil"/>
              <w:right w:val="nil"/>
            </w:tcBorders>
          </w:tcPr>
          <w:p w14:paraId="0CBDC43B" w14:textId="77777777" w:rsidR="00C33D37" w:rsidRPr="008D1802" w:rsidRDefault="00C33D37" w:rsidP="00C33D37">
            <w:pPr>
              <w:rPr>
                <w:sz w:val="18"/>
              </w:rPr>
            </w:pPr>
            <w:r w:rsidRPr="008D1802">
              <w:rPr>
                <w:sz w:val="18"/>
              </w:rPr>
              <w:t>1 sehr unzutreffend</w:t>
            </w:r>
          </w:p>
          <w:p w14:paraId="671DD4B6" w14:textId="77777777" w:rsidR="00C33D37" w:rsidRPr="008D1802" w:rsidRDefault="00C33D37" w:rsidP="00C33D37">
            <w:pPr>
              <w:rPr>
                <w:sz w:val="18"/>
              </w:rPr>
            </w:pPr>
            <w:r w:rsidRPr="008D1802">
              <w:rPr>
                <w:sz w:val="18"/>
              </w:rPr>
              <w:t>2 eher unzutreffend</w:t>
            </w:r>
          </w:p>
          <w:p w14:paraId="7E763CAE" w14:textId="77777777" w:rsidR="00C33D37" w:rsidRPr="008D1802" w:rsidRDefault="00C33D37" w:rsidP="00C33D37">
            <w:pPr>
              <w:rPr>
                <w:sz w:val="18"/>
              </w:rPr>
            </w:pPr>
            <w:r w:rsidRPr="008D1802">
              <w:rPr>
                <w:sz w:val="18"/>
              </w:rPr>
              <w:t>3 weder noch</w:t>
            </w:r>
          </w:p>
          <w:p w14:paraId="1902D500" w14:textId="77777777" w:rsidR="00C33D37" w:rsidRPr="008D1802" w:rsidRDefault="00C33D37" w:rsidP="00C33D37">
            <w:pPr>
              <w:rPr>
                <w:sz w:val="18"/>
              </w:rPr>
            </w:pPr>
            <w:r w:rsidRPr="008D1802">
              <w:rPr>
                <w:sz w:val="18"/>
              </w:rPr>
              <w:t>4 eher zutreffend</w:t>
            </w:r>
          </w:p>
          <w:p w14:paraId="1CB22929" w14:textId="77777777" w:rsidR="00C33D37" w:rsidRDefault="00C33D37" w:rsidP="00C33D37">
            <w:pPr>
              <w:rPr>
                <w:sz w:val="18"/>
              </w:rPr>
            </w:pPr>
            <w:r w:rsidRPr="008D1802">
              <w:rPr>
                <w:sz w:val="18"/>
              </w:rPr>
              <w:t>5 sehr zutreffend</w:t>
            </w:r>
          </w:p>
          <w:p w14:paraId="79E1BA4C" w14:textId="77777777" w:rsidR="00C33D37" w:rsidRPr="008D1802" w:rsidRDefault="00C33D37" w:rsidP="00C33D37">
            <w:pPr>
              <w:rPr>
                <w:sz w:val="18"/>
              </w:rPr>
            </w:pPr>
            <w:r>
              <w:rPr>
                <w:b/>
                <w:sz w:val="18"/>
              </w:rPr>
              <w:t>(i) invertiert</w:t>
            </w:r>
          </w:p>
        </w:tc>
      </w:tr>
      <w:tr w:rsidR="00C33D37" w14:paraId="4B86C87F" w14:textId="77777777" w:rsidTr="00645470">
        <w:tc>
          <w:tcPr>
            <w:tcW w:w="2464" w:type="dxa"/>
            <w:tcBorders>
              <w:left w:val="nil"/>
              <w:right w:val="nil"/>
            </w:tcBorders>
          </w:tcPr>
          <w:p w14:paraId="6364C78F" w14:textId="77777777" w:rsidR="00C33D37" w:rsidRDefault="00C33D37" w:rsidP="00C33D37">
            <w:r>
              <w:t>BFI_K_1</w:t>
            </w:r>
          </w:p>
        </w:tc>
        <w:tc>
          <w:tcPr>
            <w:tcW w:w="4463" w:type="dxa"/>
            <w:tcBorders>
              <w:left w:val="nil"/>
              <w:right w:val="nil"/>
            </w:tcBorders>
          </w:tcPr>
          <w:p w14:paraId="2C489842" w14:textId="77777777" w:rsidR="00C33D37" w:rsidRDefault="00C33D37" w:rsidP="00C33D37">
            <w:r>
              <w:t>... bin eher zurückhaltend, reserviert.</w:t>
            </w:r>
          </w:p>
        </w:tc>
        <w:tc>
          <w:tcPr>
            <w:tcW w:w="2140" w:type="dxa"/>
            <w:tcBorders>
              <w:left w:val="nil"/>
              <w:right w:val="nil"/>
            </w:tcBorders>
          </w:tcPr>
          <w:p w14:paraId="7805F79C" w14:textId="77777777" w:rsidR="00C33D37" w:rsidRPr="000926F8" w:rsidRDefault="00C33D37" w:rsidP="00C33D37">
            <w:pPr>
              <w:rPr>
                <w:sz w:val="20"/>
              </w:rPr>
            </w:pPr>
            <w:r w:rsidRPr="000926F8">
              <w:rPr>
                <w:sz w:val="20"/>
              </w:rPr>
              <w:t>Extraversion (i)</w:t>
            </w:r>
          </w:p>
          <w:p w14:paraId="17F9217F" w14:textId="77777777" w:rsidR="00C33D37" w:rsidRPr="000926F8" w:rsidRDefault="00C33D37" w:rsidP="00C33D37">
            <w:pPr>
              <w:rPr>
                <w:sz w:val="20"/>
              </w:rPr>
            </w:pPr>
          </w:p>
        </w:tc>
      </w:tr>
      <w:tr w:rsidR="00C33D37" w14:paraId="14EA8C1B" w14:textId="77777777" w:rsidTr="00645470">
        <w:tc>
          <w:tcPr>
            <w:tcW w:w="2464" w:type="dxa"/>
            <w:tcBorders>
              <w:left w:val="nil"/>
              <w:right w:val="nil"/>
            </w:tcBorders>
          </w:tcPr>
          <w:p w14:paraId="0CC6954B" w14:textId="77777777" w:rsidR="00C33D37" w:rsidRDefault="00C33D37" w:rsidP="00C33D37">
            <w:r>
              <w:t>BFI_K_2</w:t>
            </w:r>
          </w:p>
        </w:tc>
        <w:tc>
          <w:tcPr>
            <w:tcW w:w="4463" w:type="dxa"/>
            <w:tcBorders>
              <w:left w:val="nil"/>
              <w:right w:val="nil"/>
            </w:tcBorders>
          </w:tcPr>
          <w:p w14:paraId="395A19F7" w14:textId="77777777" w:rsidR="00C33D37" w:rsidRDefault="00C33D37" w:rsidP="00C33D37">
            <w:r>
              <w:t>... neige dazu, andere zu kritisieren.</w:t>
            </w:r>
          </w:p>
        </w:tc>
        <w:tc>
          <w:tcPr>
            <w:tcW w:w="2140" w:type="dxa"/>
            <w:tcBorders>
              <w:left w:val="nil"/>
              <w:right w:val="nil"/>
            </w:tcBorders>
          </w:tcPr>
          <w:p w14:paraId="50A2E9A7" w14:textId="77777777" w:rsidR="00C33D37" w:rsidRPr="000926F8" w:rsidRDefault="00C33D37" w:rsidP="00C33D37">
            <w:pPr>
              <w:rPr>
                <w:sz w:val="20"/>
              </w:rPr>
            </w:pPr>
            <w:r w:rsidRPr="000926F8">
              <w:rPr>
                <w:sz w:val="20"/>
              </w:rPr>
              <w:t>Verträglichkeit (i)</w:t>
            </w:r>
          </w:p>
        </w:tc>
      </w:tr>
      <w:tr w:rsidR="00C33D37" w14:paraId="780CA44D" w14:textId="77777777" w:rsidTr="00645470">
        <w:tc>
          <w:tcPr>
            <w:tcW w:w="2464" w:type="dxa"/>
            <w:tcBorders>
              <w:left w:val="nil"/>
              <w:right w:val="nil"/>
            </w:tcBorders>
          </w:tcPr>
          <w:p w14:paraId="050D9286" w14:textId="77777777" w:rsidR="00C33D37" w:rsidRDefault="00C33D37" w:rsidP="00C33D37">
            <w:r>
              <w:t>BFI_K_3</w:t>
            </w:r>
          </w:p>
        </w:tc>
        <w:tc>
          <w:tcPr>
            <w:tcW w:w="4463" w:type="dxa"/>
            <w:tcBorders>
              <w:left w:val="nil"/>
              <w:right w:val="nil"/>
            </w:tcBorders>
          </w:tcPr>
          <w:p w14:paraId="74BAC052" w14:textId="77777777" w:rsidR="00C33D37" w:rsidRDefault="00C33D37" w:rsidP="00C33D37">
            <w:r>
              <w:t>... erledige Aufgaben gründlich.</w:t>
            </w:r>
          </w:p>
        </w:tc>
        <w:tc>
          <w:tcPr>
            <w:tcW w:w="2140" w:type="dxa"/>
            <w:tcBorders>
              <w:left w:val="nil"/>
              <w:right w:val="nil"/>
            </w:tcBorders>
          </w:tcPr>
          <w:p w14:paraId="3B70F8FC" w14:textId="77777777" w:rsidR="00C33D37" w:rsidRPr="000926F8" w:rsidRDefault="00C33D37" w:rsidP="00C33D37">
            <w:pPr>
              <w:rPr>
                <w:sz w:val="20"/>
              </w:rPr>
            </w:pPr>
            <w:r w:rsidRPr="000926F8">
              <w:rPr>
                <w:sz w:val="20"/>
              </w:rPr>
              <w:t>Gewissenhaftigkeit</w:t>
            </w:r>
          </w:p>
        </w:tc>
      </w:tr>
      <w:tr w:rsidR="00C33D37" w14:paraId="5ADC3D2C" w14:textId="77777777" w:rsidTr="00645470">
        <w:tc>
          <w:tcPr>
            <w:tcW w:w="2464" w:type="dxa"/>
            <w:tcBorders>
              <w:left w:val="nil"/>
              <w:right w:val="nil"/>
            </w:tcBorders>
          </w:tcPr>
          <w:p w14:paraId="18080620" w14:textId="77777777" w:rsidR="00C33D37" w:rsidRDefault="00C33D37" w:rsidP="00C33D37">
            <w:r>
              <w:t>BFI_K_4</w:t>
            </w:r>
          </w:p>
        </w:tc>
        <w:tc>
          <w:tcPr>
            <w:tcW w:w="4463" w:type="dxa"/>
            <w:tcBorders>
              <w:left w:val="nil"/>
              <w:right w:val="nil"/>
            </w:tcBorders>
          </w:tcPr>
          <w:p w14:paraId="06DFBFB0" w14:textId="77777777" w:rsidR="00C33D37" w:rsidRDefault="00C33D37" w:rsidP="00C33D37">
            <w:r>
              <w:t>... werde leicht deprimiert, niedergeschlagen.</w:t>
            </w:r>
          </w:p>
        </w:tc>
        <w:tc>
          <w:tcPr>
            <w:tcW w:w="2140" w:type="dxa"/>
            <w:tcBorders>
              <w:left w:val="nil"/>
              <w:right w:val="nil"/>
            </w:tcBorders>
          </w:tcPr>
          <w:p w14:paraId="50C9700B" w14:textId="77777777" w:rsidR="00C33D37" w:rsidRPr="000926F8" w:rsidRDefault="00C33D37" w:rsidP="00C33D37">
            <w:pPr>
              <w:rPr>
                <w:sz w:val="20"/>
              </w:rPr>
            </w:pPr>
            <w:r w:rsidRPr="000926F8">
              <w:rPr>
                <w:sz w:val="20"/>
              </w:rPr>
              <w:t>Neurotizismus</w:t>
            </w:r>
          </w:p>
        </w:tc>
      </w:tr>
      <w:tr w:rsidR="00C33D37" w14:paraId="76EC3616" w14:textId="77777777" w:rsidTr="00645470">
        <w:tc>
          <w:tcPr>
            <w:tcW w:w="2464" w:type="dxa"/>
            <w:tcBorders>
              <w:left w:val="nil"/>
              <w:right w:val="nil"/>
            </w:tcBorders>
          </w:tcPr>
          <w:p w14:paraId="4E239F65" w14:textId="77777777" w:rsidR="00C33D37" w:rsidRDefault="00C33D37" w:rsidP="00C33D37">
            <w:r>
              <w:t>BFI_K_6</w:t>
            </w:r>
          </w:p>
        </w:tc>
        <w:tc>
          <w:tcPr>
            <w:tcW w:w="4463" w:type="dxa"/>
            <w:tcBorders>
              <w:left w:val="nil"/>
              <w:right w:val="nil"/>
            </w:tcBorders>
          </w:tcPr>
          <w:p w14:paraId="47A6BA6F" w14:textId="77777777" w:rsidR="00C33D37" w:rsidRDefault="00C33D37" w:rsidP="00C33D37">
            <w:r>
              <w:t>... bin begeisterungsfähig und kann andere leicht mitreißen.</w:t>
            </w:r>
          </w:p>
        </w:tc>
        <w:tc>
          <w:tcPr>
            <w:tcW w:w="2140" w:type="dxa"/>
            <w:tcBorders>
              <w:left w:val="nil"/>
              <w:right w:val="nil"/>
            </w:tcBorders>
          </w:tcPr>
          <w:p w14:paraId="624B1EDF" w14:textId="77777777" w:rsidR="00C33D37" w:rsidRPr="000926F8" w:rsidRDefault="00C33D37" w:rsidP="00C33D37">
            <w:pPr>
              <w:rPr>
                <w:sz w:val="20"/>
              </w:rPr>
            </w:pPr>
            <w:r w:rsidRPr="000926F8">
              <w:rPr>
                <w:sz w:val="20"/>
              </w:rPr>
              <w:t>Extraversion</w:t>
            </w:r>
          </w:p>
        </w:tc>
      </w:tr>
      <w:tr w:rsidR="00C33D37" w14:paraId="56DF3206" w14:textId="77777777" w:rsidTr="00645470">
        <w:tc>
          <w:tcPr>
            <w:tcW w:w="2464" w:type="dxa"/>
            <w:tcBorders>
              <w:left w:val="nil"/>
              <w:right w:val="nil"/>
            </w:tcBorders>
          </w:tcPr>
          <w:p w14:paraId="5EE3EB77" w14:textId="77777777" w:rsidR="00C33D37" w:rsidRDefault="00C33D37" w:rsidP="00C33D37">
            <w:r>
              <w:t>BFI_K_7</w:t>
            </w:r>
          </w:p>
        </w:tc>
        <w:tc>
          <w:tcPr>
            <w:tcW w:w="4463" w:type="dxa"/>
            <w:tcBorders>
              <w:left w:val="nil"/>
              <w:right w:val="nil"/>
            </w:tcBorders>
          </w:tcPr>
          <w:p w14:paraId="68CD2FA3" w14:textId="77777777" w:rsidR="00C33D37" w:rsidRDefault="00C33D37" w:rsidP="00C33D37">
            <w:r>
              <w:t>... schenke anderen leicht Vertrauen, glaube an das Gute im Menschen.</w:t>
            </w:r>
          </w:p>
        </w:tc>
        <w:tc>
          <w:tcPr>
            <w:tcW w:w="2140" w:type="dxa"/>
            <w:tcBorders>
              <w:left w:val="nil"/>
              <w:right w:val="nil"/>
            </w:tcBorders>
          </w:tcPr>
          <w:p w14:paraId="22A96046" w14:textId="77777777" w:rsidR="00C33D37" w:rsidRPr="000926F8" w:rsidRDefault="00C33D37" w:rsidP="00C33D37">
            <w:pPr>
              <w:rPr>
                <w:sz w:val="20"/>
              </w:rPr>
            </w:pPr>
            <w:r w:rsidRPr="000926F8">
              <w:rPr>
                <w:sz w:val="20"/>
              </w:rPr>
              <w:t>Verträglichkeit</w:t>
            </w:r>
          </w:p>
        </w:tc>
      </w:tr>
      <w:tr w:rsidR="00C33D37" w14:paraId="0EF24D34" w14:textId="77777777" w:rsidTr="00645470">
        <w:tc>
          <w:tcPr>
            <w:tcW w:w="2464" w:type="dxa"/>
            <w:tcBorders>
              <w:left w:val="nil"/>
              <w:right w:val="nil"/>
            </w:tcBorders>
          </w:tcPr>
          <w:p w14:paraId="4B8EECCA" w14:textId="77777777" w:rsidR="00C33D37" w:rsidRDefault="00C33D37" w:rsidP="00C33D37">
            <w:r>
              <w:t>BFI_K_8</w:t>
            </w:r>
          </w:p>
        </w:tc>
        <w:tc>
          <w:tcPr>
            <w:tcW w:w="4463" w:type="dxa"/>
            <w:tcBorders>
              <w:left w:val="nil"/>
              <w:right w:val="nil"/>
            </w:tcBorders>
          </w:tcPr>
          <w:p w14:paraId="451EEEB4" w14:textId="77777777" w:rsidR="00C33D37" w:rsidRDefault="00C33D37" w:rsidP="00C33D37">
            <w:r>
              <w:t>... bin bequem, neige zur Faulheit.</w:t>
            </w:r>
          </w:p>
        </w:tc>
        <w:tc>
          <w:tcPr>
            <w:tcW w:w="2140" w:type="dxa"/>
            <w:tcBorders>
              <w:left w:val="nil"/>
              <w:right w:val="nil"/>
            </w:tcBorders>
          </w:tcPr>
          <w:p w14:paraId="4EB849C1" w14:textId="77777777" w:rsidR="00C33D37" w:rsidRPr="000926F8" w:rsidRDefault="00C33D37" w:rsidP="00C33D37">
            <w:pPr>
              <w:rPr>
                <w:sz w:val="20"/>
              </w:rPr>
            </w:pPr>
            <w:r w:rsidRPr="000926F8">
              <w:rPr>
                <w:sz w:val="20"/>
              </w:rPr>
              <w:t>Gewissenhaftigkeit (i)</w:t>
            </w:r>
          </w:p>
        </w:tc>
      </w:tr>
      <w:tr w:rsidR="00C33D37" w14:paraId="4FA4F479" w14:textId="77777777" w:rsidTr="00645470">
        <w:tc>
          <w:tcPr>
            <w:tcW w:w="2464" w:type="dxa"/>
            <w:tcBorders>
              <w:left w:val="nil"/>
              <w:right w:val="nil"/>
            </w:tcBorders>
          </w:tcPr>
          <w:p w14:paraId="00888070" w14:textId="77777777" w:rsidR="00C33D37" w:rsidRDefault="00C33D37" w:rsidP="00C33D37">
            <w:r>
              <w:t>BFI_K_9</w:t>
            </w:r>
          </w:p>
        </w:tc>
        <w:tc>
          <w:tcPr>
            <w:tcW w:w="4463" w:type="dxa"/>
            <w:tcBorders>
              <w:left w:val="nil"/>
              <w:right w:val="nil"/>
            </w:tcBorders>
          </w:tcPr>
          <w:p w14:paraId="0FB3F32D" w14:textId="77777777" w:rsidR="00C33D37" w:rsidRDefault="00C33D37" w:rsidP="00C33D37">
            <w:r>
              <w:t>... bin entspannt, lasse mich durch Stress nicht aus der Ruhe bringen.</w:t>
            </w:r>
          </w:p>
        </w:tc>
        <w:tc>
          <w:tcPr>
            <w:tcW w:w="2140" w:type="dxa"/>
            <w:tcBorders>
              <w:left w:val="nil"/>
              <w:right w:val="nil"/>
            </w:tcBorders>
          </w:tcPr>
          <w:p w14:paraId="0584B874" w14:textId="77777777" w:rsidR="00C33D37" w:rsidRPr="000926F8" w:rsidRDefault="00C33D37" w:rsidP="00C33D37">
            <w:pPr>
              <w:rPr>
                <w:sz w:val="20"/>
              </w:rPr>
            </w:pPr>
            <w:r w:rsidRPr="000926F8">
              <w:rPr>
                <w:sz w:val="20"/>
              </w:rPr>
              <w:t>Neurotizismus (i)</w:t>
            </w:r>
          </w:p>
        </w:tc>
      </w:tr>
      <w:tr w:rsidR="00C33D37" w14:paraId="7BAEA414" w14:textId="77777777" w:rsidTr="00645470">
        <w:tc>
          <w:tcPr>
            <w:tcW w:w="2464" w:type="dxa"/>
            <w:tcBorders>
              <w:left w:val="nil"/>
              <w:right w:val="nil"/>
            </w:tcBorders>
          </w:tcPr>
          <w:p w14:paraId="06439C3E" w14:textId="77777777" w:rsidR="00C33D37" w:rsidRDefault="00C33D37" w:rsidP="00C33D37">
            <w:r>
              <w:t>BFI_K_11</w:t>
            </w:r>
          </w:p>
        </w:tc>
        <w:tc>
          <w:tcPr>
            <w:tcW w:w="4463" w:type="dxa"/>
            <w:tcBorders>
              <w:left w:val="nil"/>
              <w:right w:val="nil"/>
            </w:tcBorders>
          </w:tcPr>
          <w:p w14:paraId="6ACD9CE2" w14:textId="77777777" w:rsidR="00C33D37" w:rsidRDefault="00C33D37" w:rsidP="00C33D37">
            <w:r>
              <w:t>... bin eher der „stille Typ“, wortkarg.</w:t>
            </w:r>
          </w:p>
        </w:tc>
        <w:tc>
          <w:tcPr>
            <w:tcW w:w="2140" w:type="dxa"/>
            <w:tcBorders>
              <w:left w:val="nil"/>
              <w:right w:val="nil"/>
            </w:tcBorders>
          </w:tcPr>
          <w:p w14:paraId="6D088A4D" w14:textId="77777777" w:rsidR="00C33D37" w:rsidRPr="000926F8" w:rsidRDefault="00C33D37" w:rsidP="00C33D37">
            <w:pPr>
              <w:rPr>
                <w:sz w:val="20"/>
              </w:rPr>
            </w:pPr>
            <w:r w:rsidRPr="000926F8">
              <w:rPr>
                <w:sz w:val="20"/>
              </w:rPr>
              <w:t>Extraversion</w:t>
            </w:r>
          </w:p>
        </w:tc>
      </w:tr>
      <w:tr w:rsidR="00C33D37" w14:paraId="5B0FB88C" w14:textId="77777777" w:rsidTr="00645470">
        <w:tc>
          <w:tcPr>
            <w:tcW w:w="2464" w:type="dxa"/>
            <w:tcBorders>
              <w:left w:val="nil"/>
              <w:right w:val="nil"/>
            </w:tcBorders>
          </w:tcPr>
          <w:p w14:paraId="75D99A0F" w14:textId="77777777" w:rsidR="00C33D37" w:rsidRDefault="00C33D37" w:rsidP="00C33D37">
            <w:r>
              <w:t>BFI_K_12</w:t>
            </w:r>
          </w:p>
        </w:tc>
        <w:tc>
          <w:tcPr>
            <w:tcW w:w="4463" w:type="dxa"/>
            <w:tcBorders>
              <w:left w:val="nil"/>
              <w:right w:val="nil"/>
            </w:tcBorders>
          </w:tcPr>
          <w:p w14:paraId="37F828F6" w14:textId="77777777" w:rsidR="00C33D37" w:rsidRDefault="00C33D37" w:rsidP="00C33D37">
            <w:r>
              <w:t>... kann mich kalt und distanziert verhalten.</w:t>
            </w:r>
          </w:p>
        </w:tc>
        <w:tc>
          <w:tcPr>
            <w:tcW w:w="2140" w:type="dxa"/>
            <w:tcBorders>
              <w:left w:val="nil"/>
              <w:right w:val="nil"/>
            </w:tcBorders>
          </w:tcPr>
          <w:p w14:paraId="4648346B" w14:textId="77777777" w:rsidR="00C33D37" w:rsidRPr="000926F8" w:rsidRDefault="00C33D37" w:rsidP="00C33D37">
            <w:pPr>
              <w:rPr>
                <w:sz w:val="20"/>
              </w:rPr>
            </w:pPr>
            <w:r w:rsidRPr="000926F8">
              <w:rPr>
                <w:sz w:val="20"/>
              </w:rPr>
              <w:t>Verträglichkeit (i)</w:t>
            </w:r>
          </w:p>
        </w:tc>
      </w:tr>
      <w:tr w:rsidR="00C33D37" w14:paraId="2E29C28C" w14:textId="77777777" w:rsidTr="00645470">
        <w:tc>
          <w:tcPr>
            <w:tcW w:w="2464" w:type="dxa"/>
            <w:tcBorders>
              <w:left w:val="nil"/>
              <w:right w:val="nil"/>
            </w:tcBorders>
          </w:tcPr>
          <w:p w14:paraId="0527BE3C" w14:textId="77777777" w:rsidR="00C33D37" w:rsidRDefault="00C33D37" w:rsidP="00C33D37">
            <w:r>
              <w:t>BFI_K_13</w:t>
            </w:r>
          </w:p>
        </w:tc>
        <w:tc>
          <w:tcPr>
            <w:tcW w:w="4463" w:type="dxa"/>
            <w:tcBorders>
              <w:left w:val="nil"/>
              <w:right w:val="nil"/>
            </w:tcBorders>
          </w:tcPr>
          <w:p w14:paraId="60B9C26F" w14:textId="77777777" w:rsidR="00C33D37" w:rsidRDefault="00C33D37" w:rsidP="00C33D37">
            <w:r>
              <w:t>... bin tüchtig und arbeite flott.</w:t>
            </w:r>
          </w:p>
        </w:tc>
        <w:tc>
          <w:tcPr>
            <w:tcW w:w="2140" w:type="dxa"/>
            <w:tcBorders>
              <w:left w:val="nil"/>
              <w:right w:val="nil"/>
            </w:tcBorders>
          </w:tcPr>
          <w:p w14:paraId="516516D5" w14:textId="77777777" w:rsidR="00C33D37" w:rsidRPr="000926F8" w:rsidRDefault="00C33D37" w:rsidP="00C33D37">
            <w:pPr>
              <w:rPr>
                <w:sz w:val="20"/>
              </w:rPr>
            </w:pPr>
            <w:r w:rsidRPr="000926F8">
              <w:rPr>
                <w:sz w:val="20"/>
              </w:rPr>
              <w:t>Gewissenhaftigkeit</w:t>
            </w:r>
          </w:p>
        </w:tc>
      </w:tr>
      <w:tr w:rsidR="00C33D37" w14:paraId="2550A519" w14:textId="77777777" w:rsidTr="00645470">
        <w:tc>
          <w:tcPr>
            <w:tcW w:w="2464" w:type="dxa"/>
            <w:tcBorders>
              <w:left w:val="nil"/>
              <w:right w:val="nil"/>
            </w:tcBorders>
          </w:tcPr>
          <w:p w14:paraId="13192E2F" w14:textId="77777777" w:rsidR="00C33D37" w:rsidRDefault="00C33D37" w:rsidP="00C33D37">
            <w:r>
              <w:t>BFI_K_14</w:t>
            </w:r>
          </w:p>
        </w:tc>
        <w:tc>
          <w:tcPr>
            <w:tcW w:w="4463" w:type="dxa"/>
            <w:tcBorders>
              <w:left w:val="nil"/>
              <w:right w:val="nil"/>
            </w:tcBorders>
          </w:tcPr>
          <w:p w14:paraId="480D72D4" w14:textId="77777777" w:rsidR="00C33D37" w:rsidRDefault="00C33D37" w:rsidP="00C33D37">
            <w:r>
              <w:t>... mache mir viele Sorgen.</w:t>
            </w:r>
          </w:p>
        </w:tc>
        <w:tc>
          <w:tcPr>
            <w:tcW w:w="2140" w:type="dxa"/>
            <w:tcBorders>
              <w:left w:val="nil"/>
              <w:right w:val="nil"/>
            </w:tcBorders>
          </w:tcPr>
          <w:p w14:paraId="46FAF9DE" w14:textId="77777777" w:rsidR="00C33D37" w:rsidRPr="000926F8" w:rsidRDefault="00C33D37" w:rsidP="00C33D37">
            <w:pPr>
              <w:rPr>
                <w:sz w:val="20"/>
              </w:rPr>
            </w:pPr>
            <w:r w:rsidRPr="000926F8">
              <w:rPr>
                <w:sz w:val="20"/>
              </w:rPr>
              <w:t>Neurotizismus</w:t>
            </w:r>
          </w:p>
        </w:tc>
      </w:tr>
      <w:tr w:rsidR="00C33D37" w14:paraId="7E39B676" w14:textId="77777777" w:rsidTr="00645470">
        <w:tc>
          <w:tcPr>
            <w:tcW w:w="2464" w:type="dxa"/>
            <w:tcBorders>
              <w:left w:val="nil"/>
              <w:right w:val="nil"/>
            </w:tcBorders>
          </w:tcPr>
          <w:p w14:paraId="21DA75B1" w14:textId="77777777" w:rsidR="00C33D37" w:rsidRDefault="00C33D37" w:rsidP="00C33D37">
            <w:r>
              <w:t>BFI_K_16</w:t>
            </w:r>
          </w:p>
        </w:tc>
        <w:tc>
          <w:tcPr>
            <w:tcW w:w="4463" w:type="dxa"/>
            <w:tcBorders>
              <w:left w:val="nil"/>
              <w:right w:val="nil"/>
            </w:tcBorders>
          </w:tcPr>
          <w:p w14:paraId="54E1D753" w14:textId="77777777" w:rsidR="00C33D37" w:rsidRDefault="00C33D37" w:rsidP="00C33D37">
            <w:r>
              <w:t>... gehe aus mir heraus, bin gesellig.</w:t>
            </w:r>
          </w:p>
        </w:tc>
        <w:tc>
          <w:tcPr>
            <w:tcW w:w="2140" w:type="dxa"/>
            <w:tcBorders>
              <w:left w:val="nil"/>
              <w:right w:val="nil"/>
            </w:tcBorders>
          </w:tcPr>
          <w:p w14:paraId="770E64B0" w14:textId="77777777" w:rsidR="00C33D37" w:rsidRPr="000926F8" w:rsidRDefault="00C33D37" w:rsidP="00C33D37">
            <w:pPr>
              <w:rPr>
                <w:sz w:val="20"/>
              </w:rPr>
            </w:pPr>
            <w:r w:rsidRPr="000926F8">
              <w:rPr>
                <w:sz w:val="20"/>
              </w:rPr>
              <w:t>Extraversion</w:t>
            </w:r>
          </w:p>
        </w:tc>
      </w:tr>
      <w:tr w:rsidR="00C33D37" w14:paraId="1DC3FAD4" w14:textId="77777777" w:rsidTr="00645470">
        <w:tc>
          <w:tcPr>
            <w:tcW w:w="2464" w:type="dxa"/>
            <w:tcBorders>
              <w:left w:val="nil"/>
              <w:right w:val="nil"/>
            </w:tcBorders>
          </w:tcPr>
          <w:p w14:paraId="0719B6E5" w14:textId="77777777" w:rsidR="00C33D37" w:rsidRDefault="00C33D37" w:rsidP="00C33D37">
            <w:r>
              <w:t>BFI_K_17</w:t>
            </w:r>
          </w:p>
        </w:tc>
        <w:tc>
          <w:tcPr>
            <w:tcW w:w="4463" w:type="dxa"/>
            <w:tcBorders>
              <w:left w:val="nil"/>
              <w:right w:val="nil"/>
            </w:tcBorders>
          </w:tcPr>
          <w:p w14:paraId="008A2392" w14:textId="77777777" w:rsidR="00C33D37" w:rsidRDefault="00C33D37" w:rsidP="00C33D37">
            <w:r>
              <w:t>... kann mich schroff und abweisend anderen gegenüber verhalten.</w:t>
            </w:r>
          </w:p>
        </w:tc>
        <w:tc>
          <w:tcPr>
            <w:tcW w:w="2140" w:type="dxa"/>
            <w:tcBorders>
              <w:left w:val="nil"/>
              <w:right w:val="nil"/>
            </w:tcBorders>
          </w:tcPr>
          <w:p w14:paraId="4E834A3E" w14:textId="77777777" w:rsidR="00C33D37" w:rsidRPr="000926F8" w:rsidRDefault="00C33D37" w:rsidP="00C33D37">
            <w:pPr>
              <w:rPr>
                <w:sz w:val="20"/>
              </w:rPr>
            </w:pPr>
            <w:r w:rsidRPr="000926F8">
              <w:rPr>
                <w:sz w:val="20"/>
              </w:rPr>
              <w:t>Verträglichkeit (i)</w:t>
            </w:r>
          </w:p>
        </w:tc>
      </w:tr>
      <w:tr w:rsidR="00C33D37" w14:paraId="79E762D2" w14:textId="77777777" w:rsidTr="00645470">
        <w:tc>
          <w:tcPr>
            <w:tcW w:w="2464" w:type="dxa"/>
            <w:tcBorders>
              <w:left w:val="nil"/>
              <w:right w:val="nil"/>
            </w:tcBorders>
          </w:tcPr>
          <w:p w14:paraId="027A4ED7" w14:textId="77777777" w:rsidR="00C33D37" w:rsidRDefault="00C33D37" w:rsidP="00C33D37">
            <w:r>
              <w:t>BFI_K_18</w:t>
            </w:r>
          </w:p>
        </w:tc>
        <w:tc>
          <w:tcPr>
            <w:tcW w:w="4463" w:type="dxa"/>
            <w:tcBorders>
              <w:left w:val="nil"/>
              <w:right w:val="nil"/>
            </w:tcBorders>
          </w:tcPr>
          <w:p w14:paraId="292F4DF2" w14:textId="77777777" w:rsidR="00C33D37" w:rsidRDefault="00C33D37" w:rsidP="00C33D37">
            <w:r>
              <w:t>... mache Pläne und führe sie auch durch.</w:t>
            </w:r>
          </w:p>
        </w:tc>
        <w:tc>
          <w:tcPr>
            <w:tcW w:w="2140" w:type="dxa"/>
            <w:tcBorders>
              <w:left w:val="nil"/>
              <w:right w:val="nil"/>
            </w:tcBorders>
          </w:tcPr>
          <w:p w14:paraId="16CE0D78" w14:textId="77777777" w:rsidR="00C33D37" w:rsidRPr="000926F8" w:rsidRDefault="00C33D37" w:rsidP="00C33D37">
            <w:pPr>
              <w:rPr>
                <w:sz w:val="20"/>
              </w:rPr>
            </w:pPr>
            <w:r w:rsidRPr="000926F8">
              <w:rPr>
                <w:sz w:val="20"/>
              </w:rPr>
              <w:t>Gewissenhaftigkeit</w:t>
            </w:r>
          </w:p>
        </w:tc>
      </w:tr>
      <w:tr w:rsidR="00C33D37" w14:paraId="2B4A3A38" w14:textId="77777777" w:rsidTr="00645470">
        <w:tc>
          <w:tcPr>
            <w:tcW w:w="2464" w:type="dxa"/>
            <w:tcBorders>
              <w:left w:val="nil"/>
              <w:right w:val="nil"/>
            </w:tcBorders>
          </w:tcPr>
          <w:p w14:paraId="3CC71544" w14:textId="77777777" w:rsidR="00C33D37" w:rsidRDefault="00C33D37" w:rsidP="00C33D37">
            <w:r>
              <w:t>BFI_K_19</w:t>
            </w:r>
          </w:p>
        </w:tc>
        <w:tc>
          <w:tcPr>
            <w:tcW w:w="4463" w:type="dxa"/>
            <w:tcBorders>
              <w:left w:val="nil"/>
              <w:right w:val="nil"/>
            </w:tcBorders>
          </w:tcPr>
          <w:p w14:paraId="3C8798A9" w14:textId="77777777" w:rsidR="00C33D37" w:rsidRDefault="00C33D37" w:rsidP="00C33D37">
            <w:pPr>
              <w:jc w:val="both"/>
            </w:pPr>
            <w:r>
              <w:t>... werde leicht nervös und unsicher.</w:t>
            </w:r>
          </w:p>
        </w:tc>
        <w:tc>
          <w:tcPr>
            <w:tcW w:w="2140" w:type="dxa"/>
            <w:tcBorders>
              <w:left w:val="nil"/>
              <w:right w:val="nil"/>
            </w:tcBorders>
          </w:tcPr>
          <w:p w14:paraId="38F865C2" w14:textId="77777777" w:rsidR="00C33D37" w:rsidRPr="000926F8" w:rsidRDefault="00C33D37" w:rsidP="00C33D37">
            <w:pPr>
              <w:rPr>
                <w:sz w:val="20"/>
              </w:rPr>
            </w:pPr>
            <w:r w:rsidRPr="000926F8">
              <w:rPr>
                <w:sz w:val="20"/>
              </w:rPr>
              <w:t>Neurotizismus</w:t>
            </w:r>
          </w:p>
          <w:p w14:paraId="2C649F91" w14:textId="77777777" w:rsidR="00C33D37" w:rsidRPr="000926F8" w:rsidRDefault="00C33D37" w:rsidP="00C33D37">
            <w:pPr>
              <w:rPr>
                <w:sz w:val="20"/>
              </w:rPr>
            </w:pPr>
          </w:p>
        </w:tc>
      </w:tr>
      <w:tr w:rsidR="00C33D37" w:rsidRPr="000926F8" w14:paraId="5412EC2F" w14:textId="77777777" w:rsidTr="00645470">
        <w:tc>
          <w:tcPr>
            <w:tcW w:w="2464" w:type="dxa"/>
            <w:tcBorders>
              <w:left w:val="nil"/>
              <w:right w:val="nil"/>
            </w:tcBorders>
          </w:tcPr>
          <w:p w14:paraId="59A84731" w14:textId="77777777" w:rsidR="00C33D37" w:rsidRPr="000926F8" w:rsidRDefault="00C33D37" w:rsidP="00C33D37">
            <w:pPr>
              <w:rPr>
                <w:b/>
                <w:i/>
              </w:rPr>
            </w:pPr>
            <w:r w:rsidRPr="000926F8">
              <w:rPr>
                <w:b/>
                <w:i/>
              </w:rPr>
              <w:t>mean_BFI_K_N</w:t>
            </w:r>
          </w:p>
        </w:tc>
        <w:tc>
          <w:tcPr>
            <w:tcW w:w="4463" w:type="dxa"/>
            <w:tcBorders>
              <w:left w:val="nil"/>
              <w:right w:val="nil"/>
            </w:tcBorders>
          </w:tcPr>
          <w:p w14:paraId="27BFFC44" w14:textId="77777777" w:rsidR="00C33D37" w:rsidRPr="000926F8" w:rsidRDefault="00C33D37" w:rsidP="00C33D37">
            <w:pPr>
              <w:jc w:val="both"/>
              <w:rPr>
                <w:b/>
                <w:i/>
              </w:rPr>
            </w:pPr>
            <w:r w:rsidRPr="000926F8">
              <w:rPr>
                <w:b/>
                <w:i/>
              </w:rPr>
              <w:t>Skalenmittelwert Neurotizismus</w:t>
            </w:r>
          </w:p>
        </w:tc>
        <w:tc>
          <w:tcPr>
            <w:tcW w:w="2140" w:type="dxa"/>
            <w:tcBorders>
              <w:left w:val="nil"/>
              <w:right w:val="nil"/>
            </w:tcBorders>
          </w:tcPr>
          <w:p w14:paraId="0B3D91E6" w14:textId="77777777" w:rsidR="00C33D37" w:rsidRPr="000926F8" w:rsidRDefault="00C33D37" w:rsidP="00C33D37">
            <w:pPr>
              <w:rPr>
                <w:b/>
                <w:i/>
                <w:sz w:val="18"/>
              </w:rPr>
            </w:pPr>
          </w:p>
        </w:tc>
      </w:tr>
      <w:tr w:rsidR="00C33D37" w:rsidRPr="000926F8" w14:paraId="14A9F34F" w14:textId="77777777" w:rsidTr="00645470">
        <w:tc>
          <w:tcPr>
            <w:tcW w:w="2464" w:type="dxa"/>
            <w:tcBorders>
              <w:left w:val="nil"/>
              <w:right w:val="nil"/>
            </w:tcBorders>
          </w:tcPr>
          <w:p w14:paraId="74FBB9C9" w14:textId="77777777" w:rsidR="00C33D37" w:rsidRPr="000926F8" w:rsidRDefault="00C33D37" w:rsidP="00C33D37">
            <w:pPr>
              <w:rPr>
                <w:b/>
                <w:i/>
              </w:rPr>
            </w:pPr>
            <w:r w:rsidRPr="000926F8">
              <w:rPr>
                <w:b/>
                <w:i/>
              </w:rPr>
              <w:t>mean_BFI_K_G</w:t>
            </w:r>
          </w:p>
        </w:tc>
        <w:tc>
          <w:tcPr>
            <w:tcW w:w="4463" w:type="dxa"/>
            <w:tcBorders>
              <w:left w:val="nil"/>
              <w:right w:val="nil"/>
            </w:tcBorders>
          </w:tcPr>
          <w:p w14:paraId="781357BE" w14:textId="77777777" w:rsidR="00C33D37" w:rsidRPr="000926F8" w:rsidRDefault="00C33D37" w:rsidP="00C33D37">
            <w:pPr>
              <w:jc w:val="both"/>
              <w:rPr>
                <w:b/>
                <w:i/>
              </w:rPr>
            </w:pPr>
            <w:r w:rsidRPr="000926F8">
              <w:rPr>
                <w:b/>
                <w:i/>
              </w:rPr>
              <w:t>Skalenmittelwert Gewissenhaftigkeit</w:t>
            </w:r>
          </w:p>
        </w:tc>
        <w:tc>
          <w:tcPr>
            <w:tcW w:w="2140" w:type="dxa"/>
            <w:tcBorders>
              <w:left w:val="nil"/>
              <w:right w:val="nil"/>
            </w:tcBorders>
          </w:tcPr>
          <w:p w14:paraId="1919FA74" w14:textId="77777777" w:rsidR="00C33D37" w:rsidRPr="000926F8" w:rsidRDefault="00C33D37" w:rsidP="00C33D37">
            <w:pPr>
              <w:rPr>
                <w:b/>
                <w:i/>
                <w:sz w:val="18"/>
              </w:rPr>
            </w:pPr>
          </w:p>
        </w:tc>
      </w:tr>
      <w:tr w:rsidR="00C33D37" w:rsidRPr="000926F8" w14:paraId="77FE3640" w14:textId="77777777" w:rsidTr="00645470">
        <w:tc>
          <w:tcPr>
            <w:tcW w:w="2464" w:type="dxa"/>
            <w:tcBorders>
              <w:left w:val="nil"/>
              <w:right w:val="nil"/>
            </w:tcBorders>
          </w:tcPr>
          <w:p w14:paraId="56E7D5E5" w14:textId="77777777" w:rsidR="00C33D37" w:rsidRPr="000926F8" w:rsidRDefault="00C33D37" w:rsidP="00C33D37">
            <w:pPr>
              <w:rPr>
                <w:b/>
                <w:i/>
              </w:rPr>
            </w:pPr>
            <w:r w:rsidRPr="000926F8">
              <w:rPr>
                <w:b/>
                <w:i/>
              </w:rPr>
              <w:t>mean_BFI_K_V</w:t>
            </w:r>
          </w:p>
        </w:tc>
        <w:tc>
          <w:tcPr>
            <w:tcW w:w="4463" w:type="dxa"/>
            <w:tcBorders>
              <w:left w:val="nil"/>
              <w:right w:val="nil"/>
            </w:tcBorders>
          </w:tcPr>
          <w:p w14:paraId="170594E0" w14:textId="77777777" w:rsidR="00C33D37" w:rsidRPr="000926F8" w:rsidRDefault="00C33D37" w:rsidP="00C33D37">
            <w:pPr>
              <w:jc w:val="both"/>
              <w:rPr>
                <w:b/>
                <w:i/>
              </w:rPr>
            </w:pPr>
            <w:r w:rsidRPr="000926F8">
              <w:rPr>
                <w:b/>
                <w:i/>
              </w:rPr>
              <w:t>Skalenmittelwert Verträglichkeit</w:t>
            </w:r>
          </w:p>
        </w:tc>
        <w:tc>
          <w:tcPr>
            <w:tcW w:w="2140" w:type="dxa"/>
            <w:tcBorders>
              <w:left w:val="nil"/>
              <w:right w:val="nil"/>
            </w:tcBorders>
          </w:tcPr>
          <w:p w14:paraId="4C2D1151" w14:textId="77777777" w:rsidR="00C33D37" w:rsidRPr="000926F8" w:rsidRDefault="00C33D37" w:rsidP="00C33D37">
            <w:pPr>
              <w:rPr>
                <w:b/>
                <w:i/>
                <w:sz w:val="18"/>
              </w:rPr>
            </w:pPr>
          </w:p>
        </w:tc>
      </w:tr>
      <w:tr w:rsidR="00C33D37" w:rsidRPr="000926F8" w14:paraId="256C7AFB" w14:textId="77777777" w:rsidTr="00645470">
        <w:tc>
          <w:tcPr>
            <w:tcW w:w="2464" w:type="dxa"/>
            <w:tcBorders>
              <w:left w:val="nil"/>
              <w:right w:val="nil"/>
            </w:tcBorders>
          </w:tcPr>
          <w:p w14:paraId="6E742FAE" w14:textId="77777777" w:rsidR="00C33D37" w:rsidRPr="000926F8" w:rsidRDefault="00C33D37" w:rsidP="00C33D37">
            <w:pPr>
              <w:rPr>
                <w:b/>
                <w:i/>
              </w:rPr>
            </w:pPr>
            <w:r w:rsidRPr="000926F8">
              <w:rPr>
                <w:b/>
                <w:i/>
              </w:rPr>
              <w:t>mean_BFI_K_E</w:t>
            </w:r>
          </w:p>
        </w:tc>
        <w:tc>
          <w:tcPr>
            <w:tcW w:w="4463" w:type="dxa"/>
            <w:tcBorders>
              <w:left w:val="nil"/>
              <w:right w:val="nil"/>
            </w:tcBorders>
          </w:tcPr>
          <w:p w14:paraId="7A561EEB" w14:textId="77777777" w:rsidR="00C33D37" w:rsidRPr="000926F8" w:rsidRDefault="00C33D37" w:rsidP="00C33D37">
            <w:pPr>
              <w:jc w:val="both"/>
              <w:rPr>
                <w:b/>
                <w:i/>
              </w:rPr>
            </w:pPr>
            <w:r w:rsidRPr="000926F8">
              <w:rPr>
                <w:b/>
                <w:i/>
              </w:rPr>
              <w:t>Skalenmittelwert Extraversion</w:t>
            </w:r>
          </w:p>
        </w:tc>
        <w:tc>
          <w:tcPr>
            <w:tcW w:w="2140" w:type="dxa"/>
            <w:tcBorders>
              <w:left w:val="nil"/>
              <w:right w:val="nil"/>
            </w:tcBorders>
          </w:tcPr>
          <w:p w14:paraId="54ED0F30" w14:textId="77777777" w:rsidR="00C33D37" w:rsidRPr="000926F8" w:rsidRDefault="00C33D37" w:rsidP="00C33D37">
            <w:pPr>
              <w:rPr>
                <w:b/>
                <w:i/>
                <w:sz w:val="18"/>
              </w:rPr>
            </w:pPr>
          </w:p>
        </w:tc>
      </w:tr>
      <w:tr w:rsidR="00C33D37" w:rsidRPr="000926F8" w14:paraId="4570F36D" w14:textId="77777777" w:rsidTr="00645470">
        <w:tc>
          <w:tcPr>
            <w:tcW w:w="2464" w:type="dxa"/>
            <w:tcBorders>
              <w:left w:val="nil"/>
              <w:right w:val="nil"/>
            </w:tcBorders>
          </w:tcPr>
          <w:p w14:paraId="4DB6C128" w14:textId="77777777" w:rsidR="00C33D37" w:rsidRPr="000926F8" w:rsidRDefault="00C33D37" w:rsidP="00C33D37">
            <w:pPr>
              <w:rPr>
                <w:b/>
                <w:i/>
              </w:rPr>
            </w:pPr>
          </w:p>
        </w:tc>
        <w:tc>
          <w:tcPr>
            <w:tcW w:w="4463" w:type="dxa"/>
            <w:tcBorders>
              <w:left w:val="nil"/>
              <w:right w:val="nil"/>
            </w:tcBorders>
          </w:tcPr>
          <w:p w14:paraId="771CEA6D" w14:textId="77777777" w:rsidR="00C33D37" w:rsidRPr="000926F8" w:rsidRDefault="00C33D37" w:rsidP="00C33D37">
            <w:pPr>
              <w:jc w:val="both"/>
              <w:rPr>
                <w:b/>
                <w:i/>
              </w:rPr>
            </w:pPr>
          </w:p>
        </w:tc>
        <w:tc>
          <w:tcPr>
            <w:tcW w:w="2140" w:type="dxa"/>
            <w:tcBorders>
              <w:left w:val="nil"/>
              <w:right w:val="nil"/>
            </w:tcBorders>
          </w:tcPr>
          <w:p w14:paraId="2B5A6211" w14:textId="77777777" w:rsidR="00C33D37" w:rsidRPr="000926F8" w:rsidRDefault="00C33D37" w:rsidP="00C33D37">
            <w:pPr>
              <w:rPr>
                <w:b/>
                <w:i/>
                <w:sz w:val="18"/>
              </w:rPr>
            </w:pPr>
          </w:p>
        </w:tc>
      </w:tr>
      <w:tr w:rsidR="00C33D37" w14:paraId="396CF2FD" w14:textId="77777777" w:rsidTr="000926F8">
        <w:tc>
          <w:tcPr>
            <w:tcW w:w="6927" w:type="dxa"/>
            <w:gridSpan w:val="2"/>
            <w:tcBorders>
              <w:left w:val="nil"/>
              <w:right w:val="nil"/>
            </w:tcBorders>
          </w:tcPr>
          <w:p w14:paraId="193780DB" w14:textId="77777777" w:rsidR="00C33D37" w:rsidRPr="000926F8" w:rsidRDefault="00C33D37" w:rsidP="00C33D37">
            <w:pPr>
              <w:rPr>
                <w:sz w:val="28"/>
              </w:rPr>
            </w:pPr>
            <w:r w:rsidRPr="000926F8">
              <w:rPr>
                <w:b/>
                <w:sz w:val="28"/>
              </w:rPr>
              <w:t>Leistungsmotivationsinventar</w:t>
            </w:r>
          </w:p>
        </w:tc>
        <w:tc>
          <w:tcPr>
            <w:tcW w:w="2140" w:type="dxa"/>
            <w:tcBorders>
              <w:left w:val="nil"/>
              <w:right w:val="nil"/>
            </w:tcBorders>
          </w:tcPr>
          <w:p w14:paraId="01570663" w14:textId="77777777" w:rsidR="00C33D37" w:rsidRDefault="00C33D37" w:rsidP="00C33D37">
            <w:pPr>
              <w:rPr>
                <w:sz w:val="18"/>
              </w:rPr>
            </w:pPr>
            <w:r>
              <w:rPr>
                <w:sz w:val="18"/>
              </w:rPr>
              <w:t>In Unpark erfasst:</w:t>
            </w:r>
          </w:p>
          <w:p w14:paraId="029CB99E" w14:textId="77777777" w:rsidR="00C33D37" w:rsidRPr="008D1802" w:rsidRDefault="00C33D37" w:rsidP="00C33D37">
            <w:pPr>
              <w:rPr>
                <w:sz w:val="18"/>
              </w:rPr>
            </w:pPr>
            <w:r w:rsidRPr="008D1802">
              <w:rPr>
                <w:sz w:val="18"/>
              </w:rPr>
              <w:t>1 trifft vollständig zu</w:t>
            </w:r>
          </w:p>
          <w:p w14:paraId="518997F9" w14:textId="77777777" w:rsidR="00C33D37" w:rsidRDefault="00C33D37" w:rsidP="00C33D37">
            <w:pPr>
              <w:rPr>
                <w:sz w:val="18"/>
              </w:rPr>
            </w:pPr>
            <w:r w:rsidRPr="008D1802">
              <w:rPr>
                <w:sz w:val="18"/>
              </w:rPr>
              <w:t>7 trifft gar nicht zu</w:t>
            </w:r>
          </w:p>
          <w:p w14:paraId="26980BED" w14:textId="77777777" w:rsidR="00C33D37" w:rsidRDefault="00C33D37" w:rsidP="00C33D37">
            <w:pPr>
              <w:rPr>
                <w:b/>
                <w:sz w:val="18"/>
              </w:rPr>
            </w:pPr>
          </w:p>
          <w:p w14:paraId="320E53DF" w14:textId="77777777" w:rsidR="00C33D37" w:rsidRPr="000926F8" w:rsidRDefault="00C33D37" w:rsidP="00C33D37">
            <w:pPr>
              <w:rPr>
                <w:b/>
                <w:sz w:val="18"/>
              </w:rPr>
            </w:pPr>
            <w:r w:rsidRPr="000926F8">
              <w:rPr>
                <w:b/>
                <w:sz w:val="18"/>
              </w:rPr>
              <w:t xml:space="preserve">umkodiert in </w:t>
            </w:r>
          </w:p>
          <w:p w14:paraId="6AB46481" w14:textId="77777777" w:rsidR="00C33D37" w:rsidRPr="008D1802" w:rsidRDefault="00C33D37" w:rsidP="00C33D37">
            <w:pPr>
              <w:rPr>
                <w:sz w:val="18"/>
              </w:rPr>
            </w:pPr>
            <w:r>
              <w:rPr>
                <w:sz w:val="18"/>
              </w:rPr>
              <w:t>7</w:t>
            </w:r>
            <w:r w:rsidRPr="008D1802">
              <w:rPr>
                <w:sz w:val="18"/>
              </w:rPr>
              <w:t xml:space="preserve"> trifft vollständig zu</w:t>
            </w:r>
          </w:p>
          <w:p w14:paraId="2580A88B" w14:textId="77777777" w:rsidR="00C33D37" w:rsidRDefault="00C33D37" w:rsidP="00C33D37">
            <w:pPr>
              <w:rPr>
                <w:sz w:val="18"/>
              </w:rPr>
            </w:pPr>
            <w:r>
              <w:rPr>
                <w:sz w:val="18"/>
              </w:rPr>
              <w:t>1</w:t>
            </w:r>
            <w:r w:rsidRPr="008D1802">
              <w:rPr>
                <w:sz w:val="18"/>
              </w:rPr>
              <w:t xml:space="preserve"> trifft gar nicht zu</w:t>
            </w:r>
          </w:p>
          <w:p w14:paraId="53CEA3C1" w14:textId="77777777" w:rsidR="00C33D37" w:rsidRPr="008D1802" w:rsidRDefault="00C33D37" w:rsidP="00C33D37">
            <w:pPr>
              <w:rPr>
                <w:sz w:val="18"/>
              </w:rPr>
            </w:pPr>
            <w:r>
              <w:rPr>
                <w:b/>
                <w:sz w:val="18"/>
              </w:rPr>
              <w:t>(i) invertiert</w:t>
            </w:r>
            <w:bookmarkStart w:id="22" w:name="_GoBack"/>
            <w:bookmarkEnd w:id="22"/>
          </w:p>
        </w:tc>
      </w:tr>
      <w:tr w:rsidR="00C33D37" w14:paraId="630519D3" w14:textId="77777777" w:rsidTr="00645470">
        <w:tc>
          <w:tcPr>
            <w:tcW w:w="2464" w:type="dxa"/>
            <w:tcBorders>
              <w:left w:val="nil"/>
              <w:right w:val="nil"/>
            </w:tcBorders>
          </w:tcPr>
          <w:p w14:paraId="23B29F84" w14:textId="77777777" w:rsidR="00C33D37" w:rsidRDefault="00C33D37" w:rsidP="00C33D37">
            <w:r>
              <w:lastRenderedPageBreak/>
              <w:t>LMI_1</w:t>
            </w:r>
          </w:p>
        </w:tc>
        <w:tc>
          <w:tcPr>
            <w:tcW w:w="4463" w:type="dxa"/>
            <w:tcBorders>
              <w:left w:val="nil"/>
              <w:right w:val="nil"/>
            </w:tcBorders>
          </w:tcPr>
          <w:p w14:paraId="169E48FF" w14:textId="77777777" w:rsidR="00C33D37" w:rsidRDefault="00C33D37" w:rsidP="00C33D37">
            <w:r>
              <w:t>Ich habe mir vorgenommen, es beruflich weit zu bringen.</w:t>
            </w:r>
          </w:p>
        </w:tc>
        <w:tc>
          <w:tcPr>
            <w:tcW w:w="2140" w:type="dxa"/>
            <w:tcBorders>
              <w:left w:val="nil"/>
              <w:right w:val="nil"/>
            </w:tcBorders>
          </w:tcPr>
          <w:p w14:paraId="51632166" w14:textId="77777777" w:rsidR="00C33D37" w:rsidRPr="008D1802" w:rsidRDefault="00C33D37" w:rsidP="00C33D37">
            <w:pPr>
              <w:rPr>
                <w:sz w:val="18"/>
              </w:rPr>
            </w:pPr>
          </w:p>
        </w:tc>
      </w:tr>
      <w:tr w:rsidR="00C33D37" w14:paraId="559456C4" w14:textId="77777777" w:rsidTr="00645470">
        <w:tc>
          <w:tcPr>
            <w:tcW w:w="2464" w:type="dxa"/>
            <w:tcBorders>
              <w:left w:val="nil"/>
              <w:right w:val="nil"/>
            </w:tcBorders>
          </w:tcPr>
          <w:p w14:paraId="55BC9056" w14:textId="77777777" w:rsidR="00C33D37" w:rsidRDefault="00C33D37" w:rsidP="00C33D37">
            <w:r>
              <w:t>LMI_2</w:t>
            </w:r>
          </w:p>
        </w:tc>
        <w:tc>
          <w:tcPr>
            <w:tcW w:w="4463" w:type="dxa"/>
            <w:tcBorders>
              <w:left w:val="nil"/>
              <w:right w:val="nil"/>
            </w:tcBorders>
          </w:tcPr>
          <w:p w14:paraId="3DFA2788" w14:textId="77777777" w:rsidR="00C33D37" w:rsidRDefault="00C33D37" w:rsidP="00C33D37">
            <w:r>
              <w:t>Ich bin überzeugt davon, dass ich es beruflich zu etwas bringen werde.</w:t>
            </w:r>
          </w:p>
        </w:tc>
        <w:tc>
          <w:tcPr>
            <w:tcW w:w="2140" w:type="dxa"/>
            <w:tcBorders>
              <w:left w:val="nil"/>
              <w:right w:val="nil"/>
            </w:tcBorders>
          </w:tcPr>
          <w:p w14:paraId="40CB62A6" w14:textId="77777777" w:rsidR="00C33D37" w:rsidRPr="008D1802" w:rsidRDefault="00C33D37" w:rsidP="00C33D37">
            <w:pPr>
              <w:rPr>
                <w:sz w:val="18"/>
              </w:rPr>
            </w:pPr>
          </w:p>
        </w:tc>
      </w:tr>
      <w:tr w:rsidR="00C33D37" w14:paraId="236555D2" w14:textId="77777777" w:rsidTr="00645470">
        <w:tc>
          <w:tcPr>
            <w:tcW w:w="2464" w:type="dxa"/>
            <w:tcBorders>
              <w:left w:val="nil"/>
              <w:right w:val="nil"/>
            </w:tcBorders>
          </w:tcPr>
          <w:p w14:paraId="36D17C96" w14:textId="77777777" w:rsidR="00C33D37" w:rsidRDefault="00C33D37" w:rsidP="00C33D37">
            <w:r>
              <w:t>LMI_3</w:t>
            </w:r>
          </w:p>
        </w:tc>
        <w:tc>
          <w:tcPr>
            <w:tcW w:w="4463" w:type="dxa"/>
            <w:tcBorders>
              <w:left w:val="nil"/>
              <w:right w:val="nil"/>
            </w:tcBorders>
          </w:tcPr>
          <w:p w14:paraId="1DA5691A" w14:textId="77777777" w:rsidR="00C33D37" w:rsidRDefault="00C33D37" w:rsidP="00C33D37">
            <w:r>
              <w:t>Mir sind Aufgaben lieber, die mir leicht von der Hand gehen, als solche, bei denen ich mich sehr einsetzen muss.</w:t>
            </w:r>
          </w:p>
        </w:tc>
        <w:tc>
          <w:tcPr>
            <w:tcW w:w="2140" w:type="dxa"/>
            <w:tcBorders>
              <w:left w:val="nil"/>
              <w:right w:val="nil"/>
            </w:tcBorders>
          </w:tcPr>
          <w:p w14:paraId="6DBDBF6B" w14:textId="77777777" w:rsidR="00C33D37" w:rsidRPr="008D1802" w:rsidRDefault="00C33D37" w:rsidP="00C33D37">
            <w:pPr>
              <w:rPr>
                <w:sz w:val="18"/>
              </w:rPr>
            </w:pPr>
            <w:r>
              <w:rPr>
                <w:sz w:val="18"/>
              </w:rPr>
              <w:t>(i)</w:t>
            </w:r>
          </w:p>
        </w:tc>
      </w:tr>
      <w:tr w:rsidR="00C33D37" w14:paraId="7E7BFE85" w14:textId="77777777" w:rsidTr="00645470">
        <w:tc>
          <w:tcPr>
            <w:tcW w:w="2464" w:type="dxa"/>
            <w:tcBorders>
              <w:left w:val="nil"/>
              <w:right w:val="nil"/>
            </w:tcBorders>
          </w:tcPr>
          <w:p w14:paraId="019A2D23" w14:textId="77777777" w:rsidR="00C33D37" w:rsidRDefault="00C33D37" w:rsidP="00C33D37">
            <w:r>
              <w:t>LMI_4</w:t>
            </w:r>
          </w:p>
        </w:tc>
        <w:tc>
          <w:tcPr>
            <w:tcW w:w="4463" w:type="dxa"/>
            <w:tcBorders>
              <w:left w:val="nil"/>
              <w:right w:val="nil"/>
            </w:tcBorders>
          </w:tcPr>
          <w:p w14:paraId="12C25502" w14:textId="77777777" w:rsidR="00C33D37" w:rsidRDefault="00C33D37" w:rsidP="00C33D37">
            <w:r>
              <w:t>Ich bin überzeugt, mich bisher in Ausbildung und Beruf mehr engagiert zu haben als meine Kollegen.</w:t>
            </w:r>
          </w:p>
        </w:tc>
        <w:tc>
          <w:tcPr>
            <w:tcW w:w="2140" w:type="dxa"/>
            <w:tcBorders>
              <w:left w:val="nil"/>
              <w:right w:val="nil"/>
            </w:tcBorders>
          </w:tcPr>
          <w:p w14:paraId="4443F788" w14:textId="77777777" w:rsidR="00C33D37" w:rsidRPr="008D1802" w:rsidRDefault="00C33D37" w:rsidP="00C33D37">
            <w:pPr>
              <w:rPr>
                <w:sz w:val="18"/>
              </w:rPr>
            </w:pPr>
          </w:p>
        </w:tc>
      </w:tr>
      <w:tr w:rsidR="00C33D37" w14:paraId="0A5232F6" w14:textId="77777777" w:rsidTr="00645470">
        <w:tc>
          <w:tcPr>
            <w:tcW w:w="2464" w:type="dxa"/>
            <w:tcBorders>
              <w:left w:val="nil"/>
              <w:right w:val="nil"/>
            </w:tcBorders>
          </w:tcPr>
          <w:p w14:paraId="75E0423A" w14:textId="77777777" w:rsidR="00C33D37" w:rsidRDefault="00C33D37" w:rsidP="00C33D37">
            <w:r>
              <w:t>LMI_5</w:t>
            </w:r>
          </w:p>
        </w:tc>
        <w:tc>
          <w:tcPr>
            <w:tcW w:w="4463" w:type="dxa"/>
            <w:tcBorders>
              <w:left w:val="nil"/>
              <w:right w:val="nil"/>
            </w:tcBorders>
          </w:tcPr>
          <w:p w14:paraId="3759AC79" w14:textId="77777777" w:rsidR="00C33D37" w:rsidRDefault="00C33D37" w:rsidP="00C33D37">
            <w:r>
              <w:t>Ich empfinde Befriedigung darüber, meine eigene Leistung zu steigern.</w:t>
            </w:r>
          </w:p>
        </w:tc>
        <w:tc>
          <w:tcPr>
            <w:tcW w:w="2140" w:type="dxa"/>
            <w:tcBorders>
              <w:left w:val="nil"/>
              <w:right w:val="nil"/>
            </w:tcBorders>
          </w:tcPr>
          <w:p w14:paraId="063A6C1C" w14:textId="77777777" w:rsidR="00C33D37" w:rsidRPr="008D1802" w:rsidRDefault="00C33D37" w:rsidP="00C33D37">
            <w:pPr>
              <w:rPr>
                <w:sz w:val="18"/>
              </w:rPr>
            </w:pPr>
          </w:p>
        </w:tc>
      </w:tr>
      <w:tr w:rsidR="00C33D37" w14:paraId="2BCDE789" w14:textId="77777777" w:rsidTr="00645470">
        <w:tc>
          <w:tcPr>
            <w:tcW w:w="2464" w:type="dxa"/>
            <w:tcBorders>
              <w:left w:val="nil"/>
              <w:right w:val="nil"/>
            </w:tcBorders>
          </w:tcPr>
          <w:p w14:paraId="0E79B11B" w14:textId="77777777" w:rsidR="00C33D37" w:rsidRDefault="00C33D37" w:rsidP="00C33D37">
            <w:r>
              <w:t>LMI_6</w:t>
            </w:r>
          </w:p>
        </w:tc>
        <w:tc>
          <w:tcPr>
            <w:tcW w:w="4463" w:type="dxa"/>
            <w:tcBorders>
              <w:left w:val="nil"/>
              <w:right w:val="nil"/>
            </w:tcBorders>
          </w:tcPr>
          <w:p w14:paraId="6D8C12F3" w14:textId="77777777" w:rsidR="00C33D37" w:rsidRDefault="00C33D37" w:rsidP="00C33D37">
            <w:r>
              <w:t>Aufgaben, bei denen ich nicht ganz sicher bin, ob ich sie lösen kann, reizen mich ganz besonders.</w:t>
            </w:r>
          </w:p>
        </w:tc>
        <w:tc>
          <w:tcPr>
            <w:tcW w:w="2140" w:type="dxa"/>
            <w:tcBorders>
              <w:left w:val="nil"/>
              <w:right w:val="nil"/>
            </w:tcBorders>
          </w:tcPr>
          <w:p w14:paraId="31BFF2AF" w14:textId="77777777" w:rsidR="00C33D37" w:rsidRPr="008D1802" w:rsidRDefault="00C33D37" w:rsidP="00C33D37">
            <w:pPr>
              <w:rPr>
                <w:sz w:val="18"/>
              </w:rPr>
            </w:pPr>
          </w:p>
        </w:tc>
      </w:tr>
      <w:tr w:rsidR="00C33D37" w14:paraId="0740307E" w14:textId="77777777" w:rsidTr="00645470">
        <w:tc>
          <w:tcPr>
            <w:tcW w:w="2464" w:type="dxa"/>
            <w:tcBorders>
              <w:left w:val="nil"/>
              <w:right w:val="nil"/>
            </w:tcBorders>
          </w:tcPr>
          <w:p w14:paraId="153842F2" w14:textId="77777777" w:rsidR="00C33D37" w:rsidRDefault="00C33D37" w:rsidP="00C33D37">
            <w:r>
              <w:t>LMI_7</w:t>
            </w:r>
          </w:p>
        </w:tc>
        <w:tc>
          <w:tcPr>
            <w:tcW w:w="4463" w:type="dxa"/>
            <w:tcBorders>
              <w:left w:val="nil"/>
              <w:right w:val="nil"/>
            </w:tcBorders>
          </w:tcPr>
          <w:p w14:paraId="2A6CFF07" w14:textId="77777777" w:rsidR="00C33D37" w:rsidRDefault="00C33D37" w:rsidP="00C33D37">
            <w:r>
              <w:t>Es ist mir sehr wichtig, eine verantwortungsvolle Position zu erreichen.</w:t>
            </w:r>
          </w:p>
        </w:tc>
        <w:tc>
          <w:tcPr>
            <w:tcW w:w="2140" w:type="dxa"/>
            <w:tcBorders>
              <w:left w:val="nil"/>
              <w:right w:val="nil"/>
            </w:tcBorders>
          </w:tcPr>
          <w:p w14:paraId="32808377" w14:textId="77777777" w:rsidR="00C33D37" w:rsidRPr="008D1802" w:rsidRDefault="00C33D37" w:rsidP="00C33D37">
            <w:pPr>
              <w:rPr>
                <w:sz w:val="18"/>
              </w:rPr>
            </w:pPr>
          </w:p>
        </w:tc>
      </w:tr>
      <w:tr w:rsidR="00C33D37" w14:paraId="6E4C771F" w14:textId="77777777" w:rsidTr="00645470">
        <w:tc>
          <w:tcPr>
            <w:tcW w:w="2464" w:type="dxa"/>
            <w:tcBorders>
              <w:left w:val="nil"/>
              <w:right w:val="nil"/>
            </w:tcBorders>
          </w:tcPr>
          <w:p w14:paraId="44911775" w14:textId="77777777" w:rsidR="00C33D37" w:rsidRDefault="00C33D37" w:rsidP="00C33D37">
            <w:r>
              <w:t>LMI_8</w:t>
            </w:r>
          </w:p>
        </w:tc>
        <w:tc>
          <w:tcPr>
            <w:tcW w:w="4463" w:type="dxa"/>
            <w:tcBorders>
              <w:left w:val="nil"/>
              <w:right w:val="nil"/>
            </w:tcBorders>
          </w:tcPr>
          <w:p w14:paraId="0D3DBA80" w14:textId="77777777" w:rsidR="00C33D37" w:rsidRDefault="00C33D37" w:rsidP="00C33D37">
            <w:r>
              <w:t>Wenn ich eine Prüfung ablege, bin ich auch davon überzeugt, dass ich sie bestehe.</w:t>
            </w:r>
          </w:p>
        </w:tc>
        <w:tc>
          <w:tcPr>
            <w:tcW w:w="2140" w:type="dxa"/>
            <w:tcBorders>
              <w:left w:val="nil"/>
              <w:right w:val="nil"/>
            </w:tcBorders>
          </w:tcPr>
          <w:p w14:paraId="14286F8F" w14:textId="77777777" w:rsidR="00C33D37" w:rsidRPr="008D1802" w:rsidRDefault="00C33D37" w:rsidP="00C33D37">
            <w:pPr>
              <w:rPr>
                <w:sz w:val="18"/>
              </w:rPr>
            </w:pPr>
          </w:p>
        </w:tc>
      </w:tr>
      <w:tr w:rsidR="00C33D37" w14:paraId="36E253C1" w14:textId="77777777" w:rsidTr="00645470">
        <w:tc>
          <w:tcPr>
            <w:tcW w:w="2464" w:type="dxa"/>
            <w:tcBorders>
              <w:left w:val="nil"/>
              <w:right w:val="nil"/>
            </w:tcBorders>
          </w:tcPr>
          <w:p w14:paraId="0682C69E" w14:textId="77777777" w:rsidR="00C33D37" w:rsidRDefault="00C33D37" w:rsidP="00C33D37">
            <w:r>
              <w:t>LMI_9</w:t>
            </w:r>
          </w:p>
        </w:tc>
        <w:tc>
          <w:tcPr>
            <w:tcW w:w="4463" w:type="dxa"/>
            <w:tcBorders>
              <w:left w:val="nil"/>
              <w:right w:val="nil"/>
            </w:tcBorders>
          </w:tcPr>
          <w:p w14:paraId="620A53AB" w14:textId="77777777" w:rsidR="00C33D37" w:rsidRDefault="00C33D37" w:rsidP="00C33D37">
            <w:r>
              <w:t>Mein Ehrgeiz ist leicht herauszufordern.</w:t>
            </w:r>
          </w:p>
        </w:tc>
        <w:tc>
          <w:tcPr>
            <w:tcW w:w="2140" w:type="dxa"/>
            <w:tcBorders>
              <w:left w:val="nil"/>
              <w:right w:val="nil"/>
            </w:tcBorders>
          </w:tcPr>
          <w:p w14:paraId="4138B0C5" w14:textId="77777777" w:rsidR="00C33D37" w:rsidRPr="008D1802" w:rsidRDefault="00C33D37" w:rsidP="00C33D37">
            <w:pPr>
              <w:rPr>
                <w:sz w:val="18"/>
              </w:rPr>
            </w:pPr>
          </w:p>
        </w:tc>
      </w:tr>
      <w:tr w:rsidR="00C33D37" w14:paraId="5E7AC601" w14:textId="77777777" w:rsidTr="00645470">
        <w:tc>
          <w:tcPr>
            <w:tcW w:w="2464" w:type="dxa"/>
            <w:tcBorders>
              <w:left w:val="nil"/>
              <w:right w:val="nil"/>
            </w:tcBorders>
          </w:tcPr>
          <w:p w14:paraId="23B3D2F4" w14:textId="77777777" w:rsidR="00C33D37" w:rsidRDefault="00C33D37" w:rsidP="00C33D37">
            <w:r>
              <w:t>LMI_10</w:t>
            </w:r>
          </w:p>
        </w:tc>
        <w:tc>
          <w:tcPr>
            <w:tcW w:w="4463" w:type="dxa"/>
            <w:tcBorders>
              <w:left w:val="nil"/>
              <w:right w:val="nil"/>
            </w:tcBorders>
          </w:tcPr>
          <w:p w14:paraId="44B0AB30" w14:textId="77777777" w:rsidR="00C33D37" w:rsidRDefault="00C33D37" w:rsidP="00C33D37">
            <w:r>
              <w:t>Ich beschäftige mich besonders gern mit Problemen, bei denen es eine harte Nuss zu knacken gibt.</w:t>
            </w:r>
          </w:p>
        </w:tc>
        <w:tc>
          <w:tcPr>
            <w:tcW w:w="2140" w:type="dxa"/>
            <w:tcBorders>
              <w:left w:val="nil"/>
              <w:right w:val="nil"/>
            </w:tcBorders>
          </w:tcPr>
          <w:p w14:paraId="48A43464" w14:textId="77777777" w:rsidR="00C33D37" w:rsidRPr="008D1802" w:rsidRDefault="00C33D37" w:rsidP="00C33D37">
            <w:pPr>
              <w:rPr>
                <w:sz w:val="18"/>
              </w:rPr>
            </w:pPr>
          </w:p>
        </w:tc>
      </w:tr>
      <w:tr w:rsidR="00C33D37" w14:paraId="1D928542" w14:textId="77777777" w:rsidTr="00645470">
        <w:tc>
          <w:tcPr>
            <w:tcW w:w="2464" w:type="dxa"/>
            <w:tcBorders>
              <w:left w:val="nil"/>
              <w:right w:val="nil"/>
            </w:tcBorders>
          </w:tcPr>
          <w:p w14:paraId="270B00DC" w14:textId="77777777" w:rsidR="00C33D37" w:rsidRDefault="00C33D37" w:rsidP="00C33D37">
            <w:r>
              <w:t>LMI_11</w:t>
            </w:r>
          </w:p>
        </w:tc>
        <w:tc>
          <w:tcPr>
            <w:tcW w:w="4463" w:type="dxa"/>
            <w:tcBorders>
              <w:left w:val="nil"/>
              <w:right w:val="nil"/>
            </w:tcBorders>
          </w:tcPr>
          <w:p w14:paraId="6C2CD25C" w14:textId="77777777" w:rsidR="00C33D37" w:rsidRDefault="00C33D37" w:rsidP="00C33D37">
            <w:r>
              <w:t>Ich bin zuversichtlich, dass meine Leistung die Anerkennung anderer finden wird.</w:t>
            </w:r>
          </w:p>
        </w:tc>
        <w:tc>
          <w:tcPr>
            <w:tcW w:w="2140" w:type="dxa"/>
            <w:tcBorders>
              <w:left w:val="nil"/>
              <w:right w:val="nil"/>
            </w:tcBorders>
          </w:tcPr>
          <w:p w14:paraId="0E8EF67B" w14:textId="77777777" w:rsidR="00C33D37" w:rsidRPr="008D1802" w:rsidRDefault="00C33D37" w:rsidP="00C33D37">
            <w:pPr>
              <w:rPr>
                <w:sz w:val="18"/>
              </w:rPr>
            </w:pPr>
          </w:p>
        </w:tc>
      </w:tr>
      <w:tr w:rsidR="00C33D37" w14:paraId="6AD8A443" w14:textId="77777777" w:rsidTr="00645470">
        <w:tc>
          <w:tcPr>
            <w:tcW w:w="2464" w:type="dxa"/>
            <w:tcBorders>
              <w:left w:val="nil"/>
              <w:right w:val="nil"/>
            </w:tcBorders>
          </w:tcPr>
          <w:p w14:paraId="190EEDC6" w14:textId="77777777" w:rsidR="00C33D37" w:rsidRDefault="00C33D37" w:rsidP="00C33D37">
            <w:r>
              <w:t>LMI_12</w:t>
            </w:r>
          </w:p>
        </w:tc>
        <w:tc>
          <w:tcPr>
            <w:tcW w:w="4463" w:type="dxa"/>
            <w:tcBorders>
              <w:left w:val="nil"/>
              <w:right w:val="nil"/>
            </w:tcBorders>
          </w:tcPr>
          <w:p w14:paraId="6CC492A1" w14:textId="77777777" w:rsidR="00C33D37" w:rsidRDefault="00C33D37" w:rsidP="00C33D37">
            <w:r>
              <w:t>Ich suche mir gern Aufgaben, an denen ich meine Fähigkeiten prüfen kann.</w:t>
            </w:r>
          </w:p>
        </w:tc>
        <w:tc>
          <w:tcPr>
            <w:tcW w:w="2140" w:type="dxa"/>
            <w:tcBorders>
              <w:left w:val="nil"/>
              <w:right w:val="nil"/>
            </w:tcBorders>
          </w:tcPr>
          <w:p w14:paraId="4C3A1230" w14:textId="77777777" w:rsidR="00C33D37" w:rsidRPr="008D1802" w:rsidRDefault="00C33D37" w:rsidP="00C33D37">
            <w:pPr>
              <w:rPr>
                <w:sz w:val="18"/>
              </w:rPr>
            </w:pPr>
          </w:p>
        </w:tc>
      </w:tr>
      <w:tr w:rsidR="00C33D37" w14:paraId="7DCAD43D" w14:textId="77777777" w:rsidTr="00645470">
        <w:tc>
          <w:tcPr>
            <w:tcW w:w="2464" w:type="dxa"/>
            <w:tcBorders>
              <w:left w:val="nil"/>
              <w:right w:val="nil"/>
            </w:tcBorders>
          </w:tcPr>
          <w:p w14:paraId="14227C9A" w14:textId="77777777" w:rsidR="00C33D37" w:rsidRDefault="00C33D37" w:rsidP="00C33D37">
            <w:r>
              <w:t>LMI_13</w:t>
            </w:r>
          </w:p>
        </w:tc>
        <w:tc>
          <w:tcPr>
            <w:tcW w:w="4463" w:type="dxa"/>
            <w:tcBorders>
              <w:left w:val="nil"/>
              <w:right w:val="nil"/>
            </w:tcBorders>
          </w:tcPr>
          <w:p w14:paraId="0A12E6E8" w14:textId="77777777" w:rsidR="00C33D37" w:rsidRDefault="00C33D37" w:rsidP="00C33D37">
            <w:r>
              <w:t>Am glücklichsten bin ich mit einer Aufgabe, bei der ich alle meine Kräfte einsetzen kann.</w:t>
            </w:r>
          </w:p>
        </w:tc>
        <w:tc>
          <w:tcPr>
            <w:tcW w:w="2140" w:type="dxa"/>
            <w:tcBorders>
              <w:left w:val="nil"/>
              <w:right w:val="nil"/>
            </w:tcBorders>
          </w:tcPr>
          <w:p w14:paraId="12310649" w14:textId="77777777" w:rsidR="00C33D37" w:rsidRPr="008D1802" w:rsidRDefault="00C33D37" w:rsidP="00C33D37">
            <w:pPr>
              <w:rPr>
                <w:sz w:val="18"/>
              </w:rPr>
            </w:pPr>
          </w:p>
        </w:tc>
      </w:tr>
      <w:tr w:rsidR="00C33D37" w14:paraId="5BA0961A" w14:textId="77777777" w:rsidTr="00645470">
        <w:tc>
          <w:tcPr>
            <w:tcW w:w="2464" w:type="dxa"/>
            <w:tcBorders>
              <w:left w:val="nil"/>
              <w:right w:val="nil"/>
            </w:tcBorders>
          </w:tcPr>
          <w:p w14:paraId="693D316D" w14:textId="77777777" w:rsidR="00C33D37" w:rsidRDefault="00C33D37" w:rsidP="00C33D37">
            <w:r>
              <w:t>LMI_14</w:t>
            </w:r>
          </w:p>
        </w:tc>
        <w:tc>
          <w:tcPr>
            <w:tcW w:w="4463" w:type="dxa"/>
            <w:tcBorders>
              <w:left w:val="nil"/>
              <w:right w:val="nil"/>
            </w:tcBorders>
          </w:tcPr>
          <w:p w14:paraId="6B9E19CE" w14:textId="77777777" w:rsidR="00C33D37" w:rsidRDefault="00C33D37" w:rsidP="00C33D37">
            <w:r>
              <w:t>Wenn mir etwas nicht so gut gelungen ist, wie ich es mir vorgenommen hatte, strenge ich mich anschließend noch mehr an.</w:t>
            </w:r>
          </w:p>
        </w:tc>
        <w:tc>
          <w:tcPr>
            <w:tcW w:w="2140" w:type="dxa"/>
            <w:tcBorders>
              <w:left w:val="nil"/>
              <w:right w:val="nil"/>
            </w:tcBorders>
          </w:tcPr>
          <w:p w14:paraId="2B50F3AA" w14:textId="77777777" w:rsidR="00C33D37" w:rsidRPr="008D1802" w:rsidRDefault="00C33D37" w:rsidP="00C33D37">
            <w:pPr>
              <w:rPr>
                <w:sz w:val="18"/>
              </w:rPr>
            </w:pPr>
          </w:p>
        </w:tc>
      </w:tr>
      <w:tr w:rsidR="00C33D37" w14:paraId="76939A77" w14:textId="77777777" w:rsidTr="00645470">
        <w:tc>
          <w:tcPr>
            <w:tcW w:w="2464" w:type="dxa"/>
            <w:tcBorders>
              <w:left w:val="nil"/>
              <w:right w:val="nil"/>
            </w:tcBorders>
          </w:tcPr>
          <w:p w14:paraId="3AAB3904" w14:textId="77777777" w:rsidR="00C33D37" w:rsidRDefault="00C33D37" w:rsidP="00C33D37">
            <w:r>
              <w:t>LMI_15</w:t>
            </w:r>
          </w:p>
        </w:tc>
        <w:tc>
          <w:tcPr>
            <w:tcW w:w="4463" w:type="dxa"/>
            <w:tcBorders>
              <w:left w:val="nil"/>
              <w:right w:val="nil"/>
            </w:tcBorders>
          </w:tcPr>
          <w:p w14:paraId="55B71290" w14:textId="77777777" w:rsidR="00C33D37" w:rsidRDefault="00C33D37" w:rsidP="00C33D37">
            <w:r>
              <w:t>Der Wunsch, besser zu sein als andere, ist ein großer Ansporn für mich.</w:t>
            </w:r>
          </w:p>
        </w:tc>
        <w:tc>
          <w:tcPr>
            <w:tcW w:w="2140" w:type="dxa"/>
            <w:tcBorders>
              <w:left w:val="nil"/>
              <w:right w:val="nil"/>
            </w:tcBorders>
          </w:tcPr>
          <w:p w14:paraId="6B4FFC6C" w14:textId="77777777" w:rsidR="00C33D37" w:rsidRPr="008D1802" w:rsidRDefault="00C33D37" w:rsidP="00C33D37">
            <w:pPr>
              <w:rPr>
                <w:sz w:val="18"/>
              </w:rPr>
            </w:pPr>
          </w:p>
        </w:tc>
      </w:tr>
      <w:tr w:rsidR="00C33D37" w14:paraId="127AF4E0" w14:textId="77777777" w:rsidTr="00645470">
        <w:tc>
          <w:tcPr>
            <w:tcW w:w="2464" w:type="dxa"/>
            <w:tcBorders>
              <w:left w:val="nil"/>
              <w:right w:val="nil"/>
            </w:tcBorders>
          </w:tcPr>
          <w:p w14:paraId="1799C257" w14:textId="77777777" w:rsidR="00C33D37" w:rsidRDefault="00C33D37" w:rsidP="00C33D37">
            <w:r>
              <w:t>LMI_16</w:t>
            </w:r>
          </w:p>
        </w:tc>
        <w:tc>
          <w:tcPr>
            <w:tcW w:w="4463" w:type="dxa"/>
            <w:tcBorders>
              <w:left w:val="nil"/>
              <w:right w:val="nil"/>
            </w:tcBorders>
          </w:tcPr>
          <w:p w14:paraId="00C147DF" w14:textId="77777777" w:rsidR="00C33D37" w:rsidRDefault="00C33D37" w:rsidP="00C33D37">
            <w:r>
              <w:t>Schwierige Probleme reizen mich mehr als einfache.</w:t>
            </w:r>
          </w:p>
        </w:tc>
        <w:tc>
          <w:tcPr>
            <w:tcW w:w="2140" w:type="dxa"/>
            <w:tcBorders>
              <w:left w:val="nil"/>
              <w:right w:val="nil"/>
            </w:tcBorders>
          </w:tcPr>
          <w:p w14:paraId="11EED556" w14:textId="77777777" w:rsidR="00C33D37" w:rsidRPr="008D1802" w:rsidRDefault="00C33D37" w:rsidP="00C33D37">
            <w:pPr>
              <w:rPr>
                <w:sz w:val="18"/>
              </w:rPr>
            </w:pPr>
          </w:p>
        </w:tc>
      </w:tr>
      <w:tr w:rsidR="00C33D37" w14:paraId="01C5B306" w14:textId="77777777" w:rsidTr="00645470">
        <w:tc>
          <w:tcPr>
            <w:tcW w:w="2464" w:type="dxa"/>
            <w:tcBorders>
              <w:left w:val="nil"/>
              <w:right w:val="nil"/>
            </w:tcBorders>
          </w:tcPr>
          <w:p w14:paraId="1210EFEF" w14:textId="77777777" w:rsidR="00C33D37" w:rsidRDefault="00C33D37" w:rsidP="00C33D37">
            <w:r>
              <w:t>LMI_17</w:t>
            </w:r>
          </w:p>
        </w:tc>
        <w:tc>
          <w:tcPr>
            <w:tcW w:w="4463" w:type="dxa"/>
            <w:tcBorders>
              <w:left w:val="nil"/>
              <w:right w:val="nil"/>
            </w:tcBorders>
          </w:tcPr>
          <w:p w14:paraId="2ED168A6" w14:textId="77777777" w:rsidR="00C33D37" w:rsidRDefault="00C33D37" w:rsidP="00C33D37">
            <w:r>
              <w:t>Auch wenn ich vor schwierigen Aufgaben stehe, bin ich immer guten Mutes.</w:t>
            </w:r>
          </w:p>
        </w:tc>
        <w:tc>
          <w:tcPr>
            <w:tcW w:w="2140" w:type="dxa"/>
            <w:tcBorders>
              <w:left w:val="nil"/>
              <w:right w:val="nil"/>
            </w:tcBorders>
          </w:tcPr>
          <w:p w14:paraId="32A868B5" w14:textId="77777777" w:rsidR="00C33D37" w:rsidRPr="008D1802" w:rsidRDefault="00C33D37" w:rsidP="00C33D37">
            <w:pPr>
              <w:rPr>
                <w:sz w:val="18"/>
              </w:rPr>
            </w:pPr>
          </w:p>
        </w:tc>
      </w:tr>
      <w:tr w:rsidR="00C33D37" w14:paraId="5CEA5ADB" w14:textId="77777777" w:rsidTr="00645470">
        <w:tc>
          <w:tcPr>
            <w:tcW w:w="2464" w:type="dxa"/>
            <w:tcBorders>
              <w:left w:val="nil"/>
              <w:right w:val="nil"/>
            </w:tcBorders>
          </w:tcPr>
          <w:p w14:paraId="18719F0C" w14:textId="77777777" w:rsidR="00C33D37" w:rsidRDefault="00C33D37" w:rsidP="00C33D37">
            <w:r>
              <w:t>LMI_18</w:t>
            </w:r>
          </w:p>
        </w:tc>
        <w:tc>
          <w:tcPr>
            <w:tcW w:w="4463" w:type="dxa"/>
            <w:tcBorders>
              <w:left w:val="nil"/>
              <w:right w:val="nil"/>
            </w:tcBorders>
          </w:tcPr>
          <w:p w14:paraId="59EF517C" w14:textId="77777777" w:rsidR="00C33D37" w:rsidRDefault="00C33D37" w:rsidP="00C33D37">
            <w:r>
              <w:t>Wenn ich mit anderen zusammenarbeite, übernehme ich gewöhnlich die Initiative.</w:t>
            </w:r>
          </w:p>
        </w:tc>
        <w:tc>
          <w:tcPr>
            <w:tcW w:w="2140" w:type="dxa"/>
            <w:tcBorders>
              <w:left w:val="nil"/>
              <w:right w:val="nil"/>
            </w:tcBorders>
          </w:tcPr>
          <w:p w14:paraId="4D15EB22" w14:textId="77777777" w:rsidR="00C33D37" w:rsidRPr="008D1802" w:rsidRDefault="00C33D37" w:rsidP="00C33D37">
            <w:pPr>
              <w:rPr>
                <w:sz w:val="18"/>
              </w:rPr>
            </w:pPr>
          </w:p>
        </w:tc>
      </w:tr>
      <w:tr w:rsidR="00C33D37" w14:paraId="6FF7D54D" w14:textId="77777777" w:rsidTr="00645470">
        <w:tc>
          <w:tcPr>
            <w:tcW w:w="2464" w:type="dxa"/>
            <w:tcBorders>
              <w:left w:val="nil"/>
              <w:right w:val="nil"/>
            </w:tcBorders>
          </w:tcPr>
          <w:p w14:paraId="25AC65CB" w14:textId="77777777" w:rsidR="00C33D37" w:rsidRDefault="00C33D37" w:rsidP="00C33D37">
            <w:r>
              <w:t>LMI_19</w:t>
            </w:r>
          </w:p>
        </w:tc>
        <w:tc>
          <w:tcPr>
            <w:tcW w:w="4463" w:type="dxa"/>
            <w:tcBorders>
              <w:left w:val="nil"/>
              <w:right w:val="nil"/>
            </w:tcBorders>
          </w:tcPr>
          <w:p w14:paraId="61C9D53E" w14:textId="77777777" w:rsidR="00C33D37" w:rsidRDefault="00C33D37" w:rsidP="00C33D37">
            <w:r>
              <w:t>Meine Bekannten würden es als typisch für mich ansehen, dass ich mich durch alle Schwierigkeiten durchbeiße.</w:t>
            </w:r>
          </w:p>
        </w:tc>
        <w:tc>
          <w:tcPr>
            <w:tcW w:w="2140" w:type="dxa"/>
            <w:tcBorders>
              <w:left w:val="nil"/>
              <w:right w:val="nil"/>
            </w:tcBorders>
          </w:tcPr>
          <w:p w14:paraId="170683B8" w14:textId="77777777" w:rsidR="00C33D37" w:rsidRPr="008D1802" w:rsidRDefault="00C33D37" w:rsidP="00C33D37">
            <w:pPr>
              <w:rPr>
                <w:sz w:val="18"/>
              </w:rPr>
            </w:pPr>
          </w:p>
        </w:tc>
      </w:tr>
      <w:tr w:rsidR="00C33D37" w14:paraId="7008620C" w14:textId="77777777" w:rsidTr="00645470">
        <w:tc>
          <w:tcPr>
            <w:tcW w:w="2464" w:type="dxa"/>
            <w:tcBorders>
              <w:left w:val="nil"/>
              <w:right w:val="nil"/>
            </w:tcBorders>
          </w:tcPr>
          <w:p w14:paraId="11BED24D" w14:textId="77777777" w:rsidR="00C33D37" w:rsidRDefault="00C33D37" w:rsidP="00C33D37">
            <w:r>
              <w:t>LMI_20</w:t>
            </w:r>
          </w:p>
        </w:tc>
        <w:tc>
          <w:tcPr>
            <w:tcW w:w="4463" w:type="dxa"/>
            <w:tcBorders>
              <w:left w:val="nil"/>
              <w:right w:val="nil"/>
            </w:tcBorders>
          </w:tcPr>
          <w:p w14:paraId="60969A07" w14:textId="77777777" w:rsidR="00C33D37" w:rsidRDefault="00C33D37" w:rsidP="00C33D37">
            <w:r>
              <w:t>Ich empfinde Befriedigung über intensive, konzentrierte Arbeit.</w:t>
            </w:r>
          </w:p>
        </w:tc>
        <w:tc>
          <w:tcPr>
            <w:tcW w:w="2140" w:type="dxa"/>
            <w:tcBorders>
              <w:left w:val="nil"/>
              <w:right w:val="nil"/>
            </w:tcBorders>
          </w:tcPr>
          <w:p w14:paraId="0C9FF861" w14:textId="77777777" w:rsidR="00C33D37" w:rsidRPr="008D1802" w:rsidRDefault="00C33D37" w:rsidP="00C33D37">
            <w:pPr>
              <w:rPr>
                <w:sz w:val="18"/>
              </w:rPr>
            </w:pPr>
          </w:p>
        </w:tc>
      </w:tr>
      <w:tr w:rsidR="00C33D37" w14:paraId="276CD8C9" w14:textId="77777777" w:rsidTr="00645470">
        <w:tc>
          <w:tcPr>
            <w:tcW w:w="2464" w:type="dxa"/>
            <w:tcBorders>
              <w:left w:val="nil"/>
              <w:right w:val="nil"/>
            </w:tcBorders>
          </w:tcPr>
          <w:p w14:paraId="0CA66B23" w14:textId="77777777" w:rsidR="00C33D37" w:rsidRDefault="00C33D37" w:rsidP="00C33D37">
            <w:r>
              <w:t>LMI_21</w:t>
            </w:r>
          </w:p>
        </w:tc>
        <w:tc>
          <w:tcPr>
            <w:tcW w:w="4463" w:type="dxa"/>
            <w:tcBorders>
              <w:left w:val="nil"/>
              <w:right w:val="nil"/>
            </w:tcBorders>
          </w:tcPr>
          <w:p w14:paraId="6768CC18" w14:textId="77777777" w:rsidR="00C33D37" w:rsidRDefault="00C33D37" w:rsidP="00C33D37">
            <w:r>
              <w:t>Ich arbeite gern an Aufgaben, die ein hohes Maß an Geschick erfordern.</w:t>
            </w:r>
          </w:p>
        </w:tc>
        <w:tc>
          <w:tcPr>
            <w:tcW w:w="2140" w:type="dxa"/>
            <w:tcBorders>
              <w:left w:val="nil"/>
              <w:right w:val="nil"/>
            </w:tcBorders>
          </w:tcPr>
          <w:p w14:paraId="3A6A9F44" w14:textId="77777777" w:rsidR="00C33D37" w:rsidRPr="008D1802" w:rsidRDefault="00C33D37" w:rsidP="00C33D37">
            <w:pPr>
              <w:jc w:val="both"/>
              <w:rPr>
                <w:sz w:val="18"/>
              </w:rPr>
            </w:pPr>
          </w:p>
        </w:tc>
      </w:tr>
      <w:tr w:rsidR="00C33D37" w14:paraId="77F93B86" w14:textId="77777777" w:rsidTr="00645470">
        <w:tc>
          <w:tcPr>
            <w:tcW w:w="2464" w:type="dxa"/>
            <w:tcBorders>
              <w:left w:val="nil"/>
              <w:right w:val="nil"/>
            </w:tcBorders>
          </w:tcPr>
          <w:p w14:paraId="15C54BC6" w14:textId="77777777" w:rsidR="00C33D37" w:rsidRDefault="00C33D37" w:rsidP="00C33D37">
            <w:r>
              <w:t>LMI_22</w:t>
            </w:r>
          </w:p>
        </w:tc>
        <w:tc>
          <w:tcPr>
            <w:tcW w:w="4463" w:type="dxa"/>
            <w:tcBorders>
              <w:left w:val="nil"/>
              <w:right w:val="nil"/>
            </w:tcBorders>
          </w:tcPr>
          <w:p w14:paraId="4CF8999C" w14:textId="77777777" w:rsidR="00C33D37" w:rsidRDefault="00C33D37" w:rsidP="00C33D37">
            <w:r>
              <w:t>Es bereitet mir Freude, mich ganz in eine Aufgabe zu vertiefen.</w:t>
            </w:r>
          </w:p>
        </w:tc>
        <w:tc>
          <w:tcPr>
            <w:tcW w:w="2140" w:type="dxa"/>
            <w:tcBorders>
              <w:left w:val="nil"/>
              <w:right w:val="nil"/>
            </w:tcBorders>
          </w:tcPr>
          <w:p w14:paraId="7829D5BA" w14:textId="77777777" w:rsidR="00C33D37" w:rsidRPr="008D1802" w:rsidRDefault="00C33D37" w:rsidP="00C33D37">
            <w:pPr>
              <w:rPr>
                <w:sz w:val="18"/>
              </w:rPr>
            </w:pPr>
          </w:p>
        </w:tc>
      </w:tr>
      <w:tr w:rsidR="00C33D37" w14:paraId="0939B09D" w14:textId="77777777" w:rsidTr="00645470">
        <w:tc>
          <w:tcPr>
            <w:tcW w:w="2464" w:type="dxa"/>
            <w:tcBorders>
              <w:left w:val="nil"/>
              <w:right w:val="nil"/>
            </w:tcBorders>
          </w:tcPr>
          <w:p w14:paraId="2F6D86BB" w14:textId="77777777" w:rsidR="00C33D37" w:rsidRDefault="00C33D37" w:rsidP="00C33D37">
            <w:r>
              <w:t>LMI_23</w:t>
            </w:r>
          </w:p>
        </w:tc>
        <w:tc>
          <w:tcPr>
            <w:tcW w:w="4463" w:type="dxa"/>
            <w:tcBorders>
              <w:left w:val="nil"/>
              <w:right w:val="nil"/>
            </w:tcBorders>
          </w:tcPr>
          <w:p w14:paraId="17D681F0" w14:textId="77777777" w:rsidR="00C33D37" w:rsidRDefault="00C33D37" w:rsidP="00C33D37">
            <w:r>
              <w:t>Es ist für mich ein beruflicher Ansporn, einmal eine wichtige Stellung zu erreichen.</w:t>
            </w:r>
          </w:p>
        </w:tc>
        <w:tc>
          <w:tcPr>
            <w:tcW w:w="2140" w:type="dxa"/>
            <w:tcBorders>
              <w:left w:val="nil"/>
              <w:right w:val="nil"/>
            </w:tcBorders>
          </w:tcPr>
          <w:p w14:paraId="1B438B0A" w14:textId="77777777" w:rsidR="00C33D37" w:rsidRPr="008D1802" w:rsidRDefault="00C33D37" w:rsidP="00C33D37">
            <w:pPr>
              <w:rPr>
                <w:sz w:val="18"/>
              </w:rPr>
            </w:pPr>
          </w:p>
        </w:tc>
      </w:tr>
      <w:tr w:rsidR="00C33D37" w14:paraId="4C07282D" w14:textId="77777777" w:rsidTr="00645470">
        <w:tc>
          <w:tcPr>
            <w:tcW w:w="2464" w:type="dxa"/>
            <w:tcBorders>
              <w:left w:val="nil"/>
              <w:right w:val="nil"/>
            </w:tcBorders>
          </w:tcPr>
          <w:p w14:paraId="0539306F" w14:textId="77777777" w:rsidR="00C33D37" w:rsidRDefault="00C33D37" w:rsidP="00C33D37">
            <w:r>
              <w:lastRenderedPageBreak/>
              <w:t>LMI_24</w:t>
            </w:r>
          </w:p>
        </w:tc>
        <w:tc>
          <w:tcPr>
            <w:tcW w:w="4463" w:type="dxa"/>
            <w:tcBorders>
              <w:left w:val="nil"/>
              <w:right w:val="nil"/>
            </w:tcBorders>
          </w:tcPr>
          <w:p w14:paraId="7E03CB0B" w14:textId="77777777" w:rsidR="00C33D37" w:rsidRDefault="00C33D37" w:rsidP="00C33D37">
            <w:r>
              <w:t>Ich glaube, dass ich mich beruflich mehr anstrenge als die meisten meiner Kollegen.</w:t>
            </w:r>
          </w:p>
        </w:tc>
        <w:tc>
          <w:tcPr>
            <w:tcW w:w="2140" w:type="dxa"/>
            <w:tcBorders>
              <w:left w:val="nil"/>
              <w:right w:val="nil"/>
            </w:tcBorders>
          </w:tcPr>
          <w:p w14:paraId="72915217" w14:textId="77777777" w:rsidR="00C33D37" w:rsidRPr="008D1802" w:rsidRDefault="00C33D37" w:rsidP="00C33D37">
            <w:pPr>
              <w:rPr>
                <w:sz w:val="18"/>
              </w:rPr>
            </w:pPr>
          </w:p>
        </w:tc>
      </w:tr>
      <w:tr w:rsidR="00C33D37" w14:paraId="5561C447" w14:textId="77777777" w:rsidTr="00645470">
        <w:tc>
          <w:tcPr>
            <w:tcW w:w="2464" w:type="dxa"/>
            <w:tcBorders>
              <w:left w:val="nil"/>
              <w:right w:val="nil"/>
            </w:tcBorders>
          </w:tcPr>
          <w:p w14:paraId="499D2EDF" w14:textId="77777777" w:rsidR="00C33D37" w:rsidRDefault="00C33D37" w:rsidP="00C33D37">
            <w:r>
              <w:t>LMI_25</w:t>
            </w:r>
          </w:p>
        </w:tc>
        <w:tc>
          <w:tcPr>
            <w:tcW w:w="4463" w:type="dxa"/>
            <w:tcBorders>
              <w:left w:val="nil"/>
              <w:right w:val="nil"/>
            </w:tcBorders>
          </w:tcPr>
          <w:p w14:paraId="2E1C09C3" w14:textId="77777777" w:rsidR="00C33D37" w:rsidRDefault="00C33D37" w:rsidP="00C33D37">
            <w:r>
              <w:t>Wenn ich mit anderen zusammenarbeite, nehme ich die Sachen gern selbst in die Hand.</w:t>
            </w:r>
          </w:p>
        </w:tc>
        <w:tc>
          <w:tcPr>
            <w:tcW w:w="2140" w:type="dxa"/>
            <w:tcBorders>
              <w:left w:val="nil"/>
              <w:right w:val="nil"/>
            </w:tcBorders>
          </w:tcPr>
          <w:p w14:paraId="04AF5523" w14:textId="77777777" w:rsidR="00C33D37" w:rsidRPr="008D1802" w:rsidRDefault="00C33D37" w:rsidP="00C33D37">
            <w:pPr>
              <w:rPr>
                <w:sz w:val="18"/>
              </w:rPr>
            </w:pPr>
          </w:p>
        </w:tc>
      </w:tr>
      <w:tr w:rsidR="00C33D37" w14:paraId="20C30646" w14:textId="77777777" w:rsidTr="00645470">
        <w:tc>
          <w:tcPr>
            <w:tcW w:w="2464" w:type="dxa"/>
            <w:tcBorders>
              <w:left w:val="nil"/>
              <w:right w:val="nil"/>
            </w:tcBorders>
          </w:tcPr>
          <w:p w14:paraId="22B3CA36" w14:textId="77777777" w:rsidR="00C33D37" w:rsidRDefault="00C33D37" w:rsidP="00C33D37">
            <w:r>
              <w:t>LMI_26</w:t>
            </w:r>
          </w:p>
        </w:tc>
        <w:tc>
          <w:tcPr>
            <w:tcW w:w="4463" w:type="dxa"/>
            <w:tcBorders>
              <w:left w:val="nil"/>
              <w:right w:val="nil"/>
            </w:tcBorders>
          </w:tcPr>
          <w:p w14:paraId="66613B1A" w14:textId="77777777" w:rsidR="00C33D37" w:rsidRDefault="00C33D37" w:rsidP="00C33D37">
            <w:r>
              <w:t>Ich eigne mir lieber neue Kenntnisse an, als mich mit Dingen zu beschäftigen, die ich schon beherrsche.</w:t>
            </w:r>
          </w:p>
        </w:tc>
        <w:tc>
          <w:tcPr>
            <w:tcW w:w="2140" w:type="dxa"/>
            <w:tcBorders>
              <w:left w:val="nil"/>
              <w:right w:val="nil"/>
            </w:tcBorders>
          </w:tcPr>
          <w:p w14:paraId="3B254B35" w14:textId="77777777" w:rsidR="00C33D37" w:rsidRPr="008D1802" w:rsidRDefault="00C33D37" w:rsidP="00C33D37">
            <w:pPr>
              <w:rPr>
                <w:sz w:val="18"/>
              </w:rPr>
            </w:pPr>
          </w:p>
        </w:tc>
      </w:tr>
      <w:tr w:rsidR="00C33D37" w14:paraId="159A0C38" w14:textId="77777777" w:rsidTr="00645470">
        <w:tc>
          <w:tcPr>
            <w:tcW w:w="2464" w:type="dxa"/>
            <w:tcBorders>
              <w:left w:val="nil"/>
              <w:right w:val="nil"/>
            </w:tcBorders>
          </w:tcPr>
          <w:p w14:paraId="74D472FC" w14:textId="77777777" w:rsidR="00C33D37" w:rsidRDefault="00C33D37" w:rsidP="00C33D37">
            <w:r>
              <w:t>LMI_27</w:t>
            </w:r>
          </w:p>
        </w:tc>
        <w:tc>
          <w:tcPr>
            <w:tcW w:w="4463" w:type="dxa"/>
            <w:tcBorders>
              <w:left w:val="nil"/>
              <w:right w:val="nil"/>
            </w:tcBorders>
          </w:tcPr>
          <w:p w14:paraId="154C194C" w14:textId="77777777" w:rsidR="00C33D37" w:rsidRDefault="00C33D37" w:rsidP="00C33D37">
            <w:r>
              <w:t>Wenn ich etwas erreicht habe, lag das vor allem an meinem Geschick und meinen Fähigkeiten.</w:t>
            </w:r>
          </w:p>
        </w:tc>
        <w:tc>
          <w:tcPr>
            <w:tcW w:w="2140" w:type="dxa"/>
            <w:tcBorders>
              <w:left w:val="nil"/>
              <w:right w:val="nil"/>
            </w:tcBorders>
          </w:tcPr>
          <w:p w14:paraId="237333E1" w14:textId="77777777" w:rsidR="00C33D37" w:rsidRPr="008D1802" w:rsidRDefault="00C33D37" w:rsidP="00C33D37">
            <w:pPr>
              <w:rPr>
                <w:sz w:val="18"/>
              </w:rPr>
            </w:pPr>
          </w:p>
        </w:tc>
      </w:tr>
      <w:tr w:rsidR="00C33D37" w14:paraId="39DB1BA4" w14:textId="77777777" w:rsidTr="00645470">
        <w:tc>
          <w:tcPr>
            <w:tcW w:w="2464" w:type="dxa"/>
            <w:tcBorders>
              <w:left w:val="nil"/>
              <w:right w:val="nil"/>
            </w:tcBorders>
          </w:tcPr>
          <w:p w14:paraId="51D36CC7" w14:textId="77777777" w:rsidR="00C33D37" w:rsidRDefault="00C33D37" w:rsidP="00C33D37">
            <w:r>
              <w:t>LMI_28</w:t>
            </w:r>
          </w:p>
        </w:tc>
        <w:tc>
          <w:tcPr>
            <w:tcW w:w="4463" w:type="dxa"/>
            <w:tcBorders>
              <w:left w:val="nil"/>
              <w:right w:val="nil"/>
            </w:tcBorders>
          </w:tcPr>
          <w:p w14:paraId="3700DD1E" w14:textId="77777777" w:rsidR="00C33D37" w:rsidRDefault="00C33D37" w:rsidP="00C33D37">
            <w:r>
              <w:t>Durch eine schwierige Aufgabe fühle ich mich besonders herausgefordert.</w:t>
            </w:r>
          </w:p>
        </w:tc>
        <w:tc>
          <w:tcPr>
            <w:tcW w:w="2140" w:type="dxa"/>
            <w:tcBorders>
              <w:left w:val="nil"/>
              <w:right w:val="nil"/>
            </w:tcBorders>
          </w:tcPr>
          <w:p w14:paraId="372FA509" w14:textId="77777777" w:rsidR="00C33D37" w:rsidRPr="008D1802" w:rsidRDefault="00C33D37" w:rsidP="00C33D37">
            <w:pPr>
              <w:rPr>
                <w:sz w:val="18"/>
              </w:rPr>
            </w:pPr>
          </w:p>
        </w:tc>
      </w:tr>
      <w:tr w:rsidR="00C33D37" w14:paraId="4C44FCDC" w14:textId="77777777" w:rsidTr="00645470">
        <w:tc>
          <w:tcPr>
            <w:tcW w:w="2464" w:type="dxa"/>
            <w:tcBorders>
              <w:left w:val="nil"/>
              <w:right w:val="nil"/>
            </w:tcBorders>
          </w:tcPr>
          <w:p w14:paraId="25C04676" w14:textId="77777777" w:rsidR="00C33D37" w:rsidRDefault="00C33D37" w:rsidP="00C33D37">
            <w:r>
              <w:t>LMI_29</w:t>
            </w:r>
          </w:p>
        </w:tc>
        <w:tc>
          <w:tcPr>
            <w:tcW w:w="4463" w:type="dxa"/>
            <w:tcBorders>
              <w:left w:val="nil"/>
              <w:right w:val="nil"/>
            </w:tcBorders>
          </w:tcPr>
          <w:p w14:paraId="5C5BD536" w14:textId="77777777" w:rsidR="00C33D37" w:rsidRDefault="00C33D37" w:rsidP="00C33D37">
            <w:r>
              <w:t>Wenn ein Risiko besteht, eine Aufgabe nicht zu schaffen, gebe ich mir ganz besondere Mühe.</w:t>
            </w:r>
          </w:p>
        </w:tc>
        <w:tc>
          <w:tcPr>
            <w:tcW w:w="2140" w:type="dxa"/>
            <w:tcBorders>
              <w:left w:val="nil"/>
              <w:right w:val="nil"/>
            </w:tcBorders>
          </w:tcPr>
          <w:p w14:paraId="4A0F693C" w14:textId="77777777" w:rsidR="00C33D37" w:rsidRPr="008D1802" w:rsidRDefault="00C33D37" w:rsidP="00C33D37">
            <w:pPr>
              <w:rPr>
                <w:sz w:val="18"/>
              </w:rPr>
            </w:pPr>
          </w:p>
        </w:tc>
      </w:tr>
      <w:tr w:rsidR="00C33D37" w14:paraId="680EAAE0" w14:textId="77777777" w:rsidTr="00645470">
        <w:tc>
          <w:tcPr>
            <w:tcW w:w="2464" w:type="dxa"/>
            <w:tcBorders>
              <w:left w:val="nil"/>
              <w:right w:val="nil"/>
            </w:tcBorders>
          </w:tcPr>
          <w:p w14:paraId="0DA56A81" w14:textId="77777777" w:rsidR="00C33D37" w:rsidRDefault="00C33D37" w:rsidP="00C33D37">
            <w:r>
              <w:t>LMI_30</w:t>
            </w:r>
          </w:p>
        </w:tc>
        <w:tc>
          <w:tcPr>
            <w:tcW w:w="4463" w:type="dxa"/>
            <w:tcBorders>
              <w:left w:val="nil"/>
              <w:right w:val="nil"/>
            </w:tcBorders>
          </w:tcPr>
          <w:p w14:paraId="1DF37D87" w14:textId="77777777" w:rsidR="00C33D37" w:rsidRDefault="00C33D37" w:rsidP="00C33D37">
            <w:r>
              <w:t>Es ist mir wichtig, meine Tüchtigkeit zu steigern.</w:t>
            </w:r>
          </w:p>
        </w:tc>
        <w:tc>
          <w:tcPr>
            <w:tcW w:w="2140" w:type="dxa"/>
            <w:tcBorders>
              <w:left w:val="nil"/>
              <w:right w:val="nil"/>
            </w:tcBorders>
          </w:tcPr>
          <w:p w14:paraId="21237365" w14:textId="77777777" w:rsidR="00C33D37" w:rsidRPr="008D1802" w:rsidRDefault="00C33D37" w:rsidP="00C33D37">
            <w:pPr>
              <w:rPr>
                <w:sz w:val="18"/>
              </w:rPr>
            </w:pPr>
          </w:p>
        </w:tc>
      </w:tr>
      <w:tr w:rsidR="00C33D37" w:rsidRPr="000926F8" w14:paraId="7558E054" w14:textId="77777777" w:rsidTr="00645470">
        <w:tc>
          <w:tcPr>
            <w:tcW w:w="2464" w:type="dxa"/>
            <w:tcBorders>
              <w:left w:val="nil"/>
              <w:right w:val="nil"/>
            </w:tcBorders>
          </w:tcPr>
          <w:p w14:paraId="15BE54A1" w14:textId="77777777" w:rsidR="00C33D37" w:rsidRPr="000926F8" w:rsidRDefault="00C33D37" w:rsidP="00C33D37">
            <w:pPr>
              <w:rPr>
                <w:b/>
                <w:i/>
              </w:rPr>
            </w:pPr>
            <w:r w:rsidRPr="000926F8">
              <w:rPr>
                <w:b/>
                <w:i/>
              </w:rPr>
              <w:t>mean_LMI</w:t>
            </w:r>
          </w:p>
        </w:tc>
        <w:tc>
          <w:tcPr>
            <w:tcW w:w="4463" w:type="dxa"/>
            <w:tcBorders>
              <w:left w:val="nil"/>
              <w:right w:val="nil"/>
            </w:tcBorders>
          </w:tcPr>
          <w:p w14:paraId="41C164A1" w14:textId="77777777" w:rsidR="00C33D37" w:rsidRPr="000926F8" w:rsidRDefault="00C33D37" w:rsidP="00C33D37">
            <w:pPr>
              <w:rPr>
                <w:b/>
                <w:i/>
              </w:rPr>
            </w:pPr>
            <w:r w:rsidRPr="000926F8">
              <w:rPr>
                <w:b/>
                <w:i/>
              </w:rPr>
              <w:t>Skalenmittelwert Leistungsmotivationsinventar</w:t>
            </w:r>
          </w:p>
        </w:tc>
        <w:tc>
          <w:tcPr>
            <w:tcW w:w="2140" w:type="dxa"/>
            <w:tcBorders>
              <w:left w:val="nil"/>
              <w:right w:val="nil"/>
            </w:tcBorders>
          </w:tcPr>
          <w:p w14:paraId="333E3A8C" w14:textId="77777777" w:rsidR="00C33D37" w:rsidRPr="000926F8" w:rsidRDefault="00C33D37" w:rsidP="00C33D37">
            <w:pPr>
              <w:rPr>
                <w:b/>
                <w:i/>
                <w:sz w:val="18"/>
              </w:rPr>
            </w:pPr>
          </w:p>
        </w:tc>
      </w:tr>
      <w:tr w:rsidR="00C33D37" w:rsidRPr="000926F8" w14:paraId="657C733B" w14:textId="77777777" w:rsidTr="00645470">
        <w:tc>
          <w:tcPr>
            <w:tcW w:w="2464" w:type="dxa"/>
            <w:tcBorders>
              <w:left w:val="nil"/>
              <w:right w:val="nil"/>
            </w:tcBorders>
          </w:tcPr>
          <w:p w14:paraId="6DA2DDB0" w14:textId="77777777" w:rsidR="00C33D37" w:rsidRPr="000926F8" w:rsidRDefault="00C33D37" w:rsidP="00C33D37">
            <w:pPr>
              <w:rPr>
                <w:b/>
                <w:i/>
              </w:rPr>
            </w:pPr>
          </w:p>
        </w:tc>
        <w:tc>
          <w:tcPr>
            <w:tcW w:w="4463" w:type="dxa"/>
            <w:tcBorders>
              <w:left w:val="nil"/>
              <w:right w:val="nil"/>
            </w:tcBorders>
          </w:tcPr>
          <w:p w14:paraId="1C1FADCA" w14:textId="77777777" w:rsidR="00C33D37" w:rsidRPr="000926F8" w:rsidRDefault="00C33D37" w:rsidP="00C33D37">
            <w:pPr>
              <w:rPr>
                <w:b/>
                <w:i/>
              </w:rPr>
            </w:pPr>
          </w:p>
        </w:tc>
        <w:tc>
          <w:tcPr>
            <w:tcW w:w="2140" w:type="dxa"/>
            <w:tcBorders>
              <w:left w:val="nil"/>
              <w:right w:val="nil"/>
            </w:tcBorders>
          </w:tcPr>
          <w:p w14:paraId="065AD3CF" w14:textId="77777777" w:rsidR="00C33D37" w:rsidRPr="000926F8" w:rsidRDefault="00C33D37" w:rsidP="00C33D37">
            <w:pPr>
              <w:rPr>
                <w:b/>
                <w:i/>
                <w:sz w:val="18"/>
              </w:rPr>
            </w:pPr>
          </w:p>
        </w:tc>
      </w:tr>
      <w:tr w:rsidR="00C33D37" w14:paraId="49289E87" w14:textId="77777777" w:rsidTr="00645470">
        <w:tc>
          <w:tcPr>
            <w:tcW w:w="2464" w:type="dxa"/>
            <w:tcBorders>
              <w:left w:val="nil"/>
              <w:right w:val="nil"/>
            </w:tcBorders>
          </w:tcPr>
          <w:p w14:paraId="725D7FC3" w14:textId="77777777" w:rsidR="00C33D37" w:rsidRPr="0018723C" w:rsidRDefault="00C33D37" w:rsidP="00C33D37">
            <w:pPr>
              <w:rPr>
                <w:b/>
              </w:rPr>
            </w:pPr>
            <w:r w:rsidRPr="000926F8">
              <w:rPr>
                <w:b/>
                <w:sz w:val="28"/>
              </w:rPr>
              <w:t>Interessen</w:t>
            </w:r>
          </w:p>
        </w:tc>
        <w:tc>
          <w:tcPr>
            <w:tcW w:w="6603" w:type="dxa"/>
            <w:gridSpan w:val="2"/>
            <w:tcBorders>
              <w:left w:val="nil"/>
              <w:right w:val="nil"/>
            </w:tcBorders>
          </w:tcPr>
          <w:p w14:paraId="07FB5A2C" w14:textId="77777777" w:rsidR="00C33D37" w:rsidRDefault="00C33D37" w:rsidP="00C33D37">
            <w:r>
              <w:t>Die folgenden sechs Persönlichkeitstypen stellen ein Modell für die berufliche Orientierung dar.</w:t>
            </w:r>
          </w:p>
          <w:p w14:paraId="50BF070D" w14:textId="77777777" w:rsidR="00C33D37" w:rsidRDefault="00C33D37" w:rsidP="00C33D37"/>
          <w:p w14:paraId="4B7E58FC" w14:textId="77777777" w:rsidR="00C33D37" w:rsidRPr="008D1802" w:rsidRDefault="00C33D37" w:rsidP="00C33D37">
            <w:pPr>
              <w:rPr>
                <w:sz w:val="18"/>
              </w:rPr>
            </w:pPr>
            <w:r>
              <w:rPr>
                <w:rStyle w:val="Fett"/>
              </w:rPr>
              <w:t xml:space="preserve">M - Machen: </w:t>
            </w:r>
            <w:r>
              <w:t>technisch und/oder handwerklich arbeiten</w:t>
            </w:r>
            <w:r>
              <w:br/>
            </w:r>
            <w:r>
              <w:rPr>
                <w:rStyle w:val="Fett"/>
              </w:rPr>
              <w:t xml:space="preserve">D - Denken: </w:t>
            </w:r>
            <w:r>
              <w:t>lernen, forschen, Probleme lösen</w:t>
            </w:r>
            <w:r>
              <w:br/>
            </w:r>
            <w:r>
              <w:rPr>
                <w:rStyle w:val="Fett"/>
              </w:rPr>
              <w:t>K - Kreativ sein:</w:t>
            </w:r>
            <w:r>
              <w:t xml:space="preserve"> künstlerisch, innovativ arbeiten</w:t>
            </w:r>
            <w:r>
              <w:br/>
            </w:r>
            <w:r>
              <w:rPr>
                <w:rStyle w:val="Fett"/>
              </w:rPr>
              <w:t>H - Helfen:</w:t>
            </w:r>
            <w:r>
              <w:t xml:space="preserve"> Menschen unterstützen, sich sozial engagieren</w:t>
            </w:r>
            <w:r>
              <w:br/>
            </w:r>
            <w:r>
              <w:rPr>
                <w:rStyle w:val="Fett"/>
              </w:rPr>
              <w:t xml:space="preserve">U - Unternehmen: </w:t>
            </w:r>
            <w:r>
              <w:t>Menschen führen, sich durchsetzen</w:t>
            </w:r>
            <w:r>
              <w:br/>
            </w:r>
            <w:r>
              <w:rPr>
                <w:rStyle w:val="Fett"/>
              </w:rPr>
              <w:t>V - Vorstrukturiert arbeiten:</w:t>
            </w:r>
            <w:r>
              <w:t xml:space="preserve"> nach vorgegebenen Regeln, feste Arbeitsabläufe</w:t>
            </w:r>
          </w:p>
        </w:tc>
      </w:tr>
      <w:tr w:rsidR="00C33D37" w14:paraId="12A8D83F" w14:textId="77777777" w:rsidTr="00645470">
        <w:tc>
          <w:tcPr>
            <w:tcW w:w="2464" w:type="dxa"/>
            <w:tcBorders>
              <w:left w:val="nil"/>
              <w:right w:val="nil"/>
            </w:tcBorders>
          </w:tcPr>
          <w:p w14:paraId="365678DC" w14:textId="77777777" w:rsidR="00C33D37" w:rsidRDefault="00C33D37" w:rsidP="00C33D37">
            <w:r>
              <w:rPr>
                <w:b/>
                <w:bCs/>
              </w:rPr>
              <w:t>Der ideale Informatiker (Fremdeinschätzung)</w:t>
            </w:r>
          </w:p>
        </w:tc>
        <w:tc>
          <w:tcPr>
            <w:tcW w:w="6603" w:type="dxa"/>
            <w:gridSpan w:val="2"/>
            <w:tcBorders>
              <w:left w:val="nil"/>
              <w:right w:val="nil"/>
            </w:tcBorders>
          </w:tcPr>
          <w:p w14:paraId="2E676544" w14:textId="77777777" w:rsidR="00C33D37" w:rsidRDefault="00C33D37" w:rsidP="00C33D37">
            <w:r>
              <w:t>Bitte tragen Sie in die folgenden drei Kästchen die Kennbuchstaben (M, D, K, H, U, V) der drei Typen ein, die für den idealen Informatiker/die ideale Informatikerin am wichtigsten sind</w:t>
            </w:r>
          </w:p>
          <w:p w14:paraId="4FA4B745" w14:textId="77777777" w:rsidR="00C33D37" w:rsidRDefault="00C33D37" w:rsidP="00C33D37"/>
          <w:p w14:paraId="7D17BC89" w14:textId="77777777" w:rsidR="00C33D37" w:rsidRPr="008D1802" w:rsidRDefault="00C33D37" w:rsidP="00C33D37">
            <w:pPr>
              <w:rPr>
                <w:sz w:val="18"/>
              </w:rPr>
            </w:pPr>
            <w:r w:rsidRPr="00CE7952">
              <w:rPr>
                <w:highlight w:val="yellow"/>
              </w:rPr>
              <w:t xml:space="preserve">Diese Werte sind für eine Vorhersage nicht sinnvoll, sondern die Kongruenzwerte </w:t>
            </w:r>
            <w:r w:rsidR="00F236E9">
              <w:rPr>
                <w:highlight w:val="yellow"/>
              </w:rPr>
              <w:t>Ktyp_psych und Ktyp_exp</w:t>
            </w:r>
            <w:r w:rsidR="00F236E9" w:rsidRPr="00CE7952">
              <w:rPr>
                <w:highlight w:val="yellow"/>
              </w:rPr>
              <w:t xml:space="preserve"> (Erläuterung </w:t>
            </w:r>
            <w:r w:rsidR="00F236E9">
              <w:rPr>
                <w:highlight w:val="yellow"/>
              </w:rPr>
              <w:t>S. 7ff.</w:t>
            </w:r>
            <w:r w:rsidR="00F236E9" w:rsidRPr="00CE7952">
              <w:rPr>
                <w:highlight w:val="yellow"/>
              </w:rPr>
              <w:t>)</w:t>
            </w:r>
          </w:p>
        </w:tc>
      </w:tr>
      <w:tr w:rsidR="00C33D37" w14:paraId="16E83FC3" w14:textId="77777777" w:rsidTr="00645470">
        <w:tc>
          <w:tcPr>
            <w:tcW w:w="2464" w:type="dxa"/>
            <w:tcBorders>
              <w:left w:val="nil"/>
              <w:right w:val="nil"/>
            </w:tcBorders>
          </w:tcPr>
          <w:p w14:paraId="727CA1C1" w14:textId="77777777" w:rsidR="00C33D37" w:rsidRDefault="00C33D37" w:rsidP="00C33D37">
            <w:r>
              <w:t>TypFremd_1</w:t>
            </w:r>
          </w:p>
        </w:tc>
        <w:tc>
          <w:tcPr>
            <w:tcW w:w="4463" w:type="dxa"/>
            <w:tcBorders>
              <w:left w:val="nil"/>
              <w:right w:val="nil"/>
            </w:tcBorders>
          </w:tcPr>
          <w:p w14:paraId="32566426" w14:textId="77777777" w:rsidR="00C33D37" w:rsidRDefault="00C33D37" w:rsidP="00C33D37">
            <w:pPr>
              <w:jc w:val="both"/>
            </w:pPr>
            <w:r>
              <w:t>Kennbuchstaben (M, D, K, H, U, V) der drei Typen</w:t>
            </w:r>
          </w:p>
        </w:tc>
        <w:tc>
          <w:tcPr>
            <w:tcW w:w="2140" w:type="dxa"/>
            <w:tcBorders>
              <w:left w:val="nil"/>
              <w:right w:val="nil"/>
            </w:tcBorders>
          </w:tcPr>
          <w:p w14:paraId="374CC32C" w14:textId="77777777" w:rsidR="00C33D37" w:rsidRPr="008D1802" w:rsidRDefault="00C33D37" w:rsidP="00C33D37">
            <w:pPr>
              <w:rPr>
                <w:sz w:val="18"/>
              </w:rPr>
            </w:pPr>
            <w:r w:rsidRPr="008D1802">
              <w:rPr>
                <w:sz w:val="18"/>
              </w:rPr>
              <w:t>An erster Stelle (am wichtigsten)</w:t>
            </w:r>
          </w:p>
        </w:tc>
      </w:tr>
      <w:tr w:rsidR="00C33D37" w14:paraId="731EDC4F" w14:textId="77777777" w:rsidTr="00645470">
        <w:tc>
          <w:tcPr>
            <w:tcW w:w="2464" w:type="dxa"/>
            <w:tcBorders>
              <w:left w:val="nil"/>
              <w:right w:val="nil"/>
            </w:tcBorders>
          </w:tcPr>
          <w:p w14:paraId="66E2C7F8" w14:textId="77777777" w:rsidR="00C33D37" w:rsidRDefault="00C33D37" w:rsidP="00C33D37">
            <w:r>
              <w:t>TypFremd_2</w:t>
            </w:r>
          </w:p>
        </w:tc>
        <w:tc>
          <w:tcPr>
            <w:tcW w:w="4463" w:type="dxa"/>
            <w:tcBorders>
              <w:left w:val="nil"/>
              <w:right w:val="nil"/>
            </w:tcBorders>
          </w:tcPr>
          <w:p w14:paraId="251E74C6" w14:textId="77777777" w:rsidR="00C33D37" w:rsidRDefault="00C33D37" w:rsidP="00C33D37">
            <w:pPr>
              <w:jc w:val="both"/>
            </w:pPr>
            <w:r>
              <w:t>Kennbuchstaben (M, D, K, H, U, V) der drei Typen</w:t>
            </w:r>
          </w:p>
        </w:tc>
        <w:tc>
          <w:tcPr>
            <w:tcW w:w="2140" w:type="dxa"/>
            <w:tcBorders>
              <w:left w:val="nil"/>
              <w:right w:val="nil"/>
            </w:tcBorders>
          </w:tcPr>
          <w:p w14:paraId="1C729730" w14:textId="77777777" w:rsidR="00C33D37" w:rsidRPr="008D1802" w:rsidRDefault="00C33D37" w:rsidP="00C33D37">
            <w:pPr>
              <w:rPr>
                <w:sz w:val="18"/>
              </w:rPr>
            </w:pPr>
            <w:r w:rsidRPr="008D1802">
              <w:rPr>
                <w:sz w:val="18"/>
              </w:rPr>
              <w:t>An zweiter Stelle</w:t>
            </w:r>
          </w:p>
        </w:tc>
      </w:tr>
      <w:tr w:rsidR="00C33D37" w14:paraId="1C4B7C8F" w14:textId="77777777" w:rsidTr="00645470">
        <w:tc>
          <w:tcPr>
            <w:tcW w:w="2464" w:type="dxa"/>
            <w:tcBorders>
              <w:left w:val="nil"/>
              <w:right w:val="nil"/>
            </w:tcBorders>
          </w:tcPr>
          <w:p w14:paraId="01F6B4AB" w14:textId="77777777" w:rsidR="00C33D37" w:rsidRDefault="00C33D37" w:rsidP="00C33D37">
            <w:r>
              <w:t>TypFremd_3</w:t>
            </w:r>
          </w:p>
        </w:tc>
        <w:tc>
          <w:tcPr>
            <w:tcW w:w="4463" w:type="dxa"/>
            <w:tcBorders>
              <w:left w:val="nil"/>
              <w:right w:val="nil"/>
            </w:tcBorders>
          </w:tcPr>
          <w:p w14:paraId="707DC23C" w14:textId="77777777" w:rsidR="00C33D37" w:rsidRDefault="00C33D37" w:rsidP="00C33D37">
            <w:pPr>
              <w:jc w:val="both"/>
            </w:pPr>
            <w:r>
              <w:t>Kennbuchstaben (M, D, K, H, U, V) der drei Typen</w:t>
            </w:r>
          </w:p>
        </w:tc>
        <w:tc>
          <w:tcPr>
            <w:tcW w:w="2140" w:type="dxa"/>
            <w:tcBorders>
              <w:left w:val="nil"/>
              <w:right w:val="nil"/>
            </w:tcBorders>
          </w:tcPr>
          <w:p w14:paraId="239167E5" w14:textId="77777777" w:rsidR="00C33D37" w:rsidRPr="008D1802" w:rsidRDefault="00C33D37" w:rsidP="00C33D37">
            <w:pPr>
              <w:rPr>
                <w:sz w:val="18"/>
              </w:rPr>
            </w:pPr>
            <w:r w:rsidRPr="008D1802">
              <w:rPr>
                <w:sz w:val="18"/>
              </w:rPr>
              <w:t>An dritter Stelle</w:t>
            </w:r>
          </w:p>
        </w:tc>
      </w:tr>
      <w:tr w:rsidR="00C33D37" w14:paraId="5AC8F9C5" w14:textId="77777777" w:rsidTr="00645470">
        <w:tc>
          <w:tcPr>
            <w:tcW w:w="2464" w:type="dxa"/>
            <w:tcBorders>
              <w:left w:val="nil"/>
              <w:right w:val="nil"/>
            </w:tcBorders>
          </w:tcPr>
          <w:p w14:paraId="16F62E8D" w14:textId="77777777" w:rsidR="00C33D37" w:rsidRPr="00542F3C" w:rsidRDefault="00C33D37" w:rsidP="00C33D37">
            <w:pPr>
              <w:spacing w:before="100" w:beforeAutospacing="1" w:after="100" w:afterAutospacing="1"/>
              <w:outlineLvl w:val="1"/>
              <w:rPr>
                <w:rFonts w:eastAsia="Times New Roman" w:cs="Times New Roman"/>
                <w:b/>
                <w:bCs/>
                <w:lang w:eastAsia="de-DE"/>
              </w:rPr>
            </w:pPr>
            <w:r w:rsidRPr="00542F3C">
              <w:rPr>
                <w:rFonts w:eastAsia="Times New Roman" w:cs="Times New Roman"/>
                <w:b/>
                <w:bCs/>
                <w:lang w:eastAsia="de-DE"/>
              </w:rPr>
              <w:t>Eigener Persönlichkeitstyp</w:t>
            </w:r>
          </w:p>
          <w:p w14:paraId="7D649E54" w14:textId="77777777" w:rsidR="00C33D37" w:rsidRDefault="00C33D37" w:rsidP="00C33D37"/>
        </w:tc>
        <w:tc>
          <w:tcPr>
            <w:tcW w:w="6603" w:type="dxa"/>
            <w:gridSpan w:val="2"/>
            <w:tcBorders>
              <w:left w:val="nil"/>
              <w:right w:val="nil"/>
            </w:tcBorders>
          </w:tcPr>
          <w:p w14:paraId="181AE4D2" w14:textId="77777777" w:rsidR="00C33D37" w:rsidRPr="008D1802" w:rsidRDefault="00C33D37" w:rsidP="00F236E9">
            <w:pPr>
              <w:rPr>
                <w:sz w:val="18"/>
              </w:rPr>
            </w:pPr>
            <w:r w:rsidRPr="00CE7952">
              <w:rPr>
                <w:highlight w:val="yellow"/>
              </w:rPr>
              <w:t>Diese Werte sind für eine Vorhersage nicht sinnvoll, sondern die Kongruenzwerte</w:t>
            </w:r>
            <w:r w:rsidR="00F236E9">
              <w:rPr>
                <w:highlight w:val="yellow"/>
              </w:rPr>
              <w:t xml:space="preserve"> Ktyp_psych und Ktyp_exp</w:t>
            </w:r>
            <w:r w:rsidRPr="00CE7952">
              <w:rPr>
                <w:highlight w:val="yellow"/>
              </w:rPr>
              <w:t xml:space="preserve"> (Erläuterung </w:t>
            </w:r>
            <w:r w:rsidR="00F236E9">
              <w:rPr>
                <w:highlight w:val="yellow"/>
              </w:rPr>
              <w:t>S. 7ff.</w:t>
            </w:r>
            <w:r w:rsidRPr="00CE7952">
              <w:rPr>
                <w:highlight w:val="yellow"/>
              </w:rPr>
              <w:t>)</w:t>
            </w:r>
          </w:p>
        </w:tc>
      </w:tr>
      <w:tr w:rsidR="00C33D37" w14:paraId="45948C10" w14:textId="77777777" w:rsidTr="00645470">
        <w:tc>
          <w:tcPr>
            <w:tcW w:w="2464" w:type="dxa"/>
            <w:tcBorders>
              <w:left w:val="nil"/>
              <w:right w:val="nil"/>
            </w:tcBorders>
          </w:tcPr>
          <w:p w14:paraId="6B22DE38" w14:textId="77777777" w:rsidR="00C33D37" w:rsidRDefault="00C33D37" w:rsidP="00C33D37">
            <w:r>
              <w:t>TypSelbst_1</w:t>
            </w:r>
          </w:p>
        </w:tc>
        <w:tc>
          <w:tcPr>
            <w:tcW w:w="4463" w:type="dxa"/>
            <w:tcBorders>
              <w:left w:val="nil"/>
              <w:right w:val="nil"/>
            </w:tcBorders>
          </w:tcPr>
          <w:p w14:paraId="33B3FA83" w14:textId="77777777" w:rsidR="00C33D37" w:rsidRDefault="00C33D37" w:rsidP="00C33D37">
            <w:pPr>
              <w:jc w:val="both"/>
            </w:pPr>
            <w:r>
              <w:t>Kennbuchstaben (M, D, K, H, U, V) der drei Typen</w:t>
            </w:r>
          </w:p>
        </w:tc>
        <w:tc>
          <w:tcPr>
            <w:tcW w:w="2140" w:type="dxa"/>
            <w:tcBorders>
              <w:left w:val="nil"/>
              <w:right w:val="nil"/>
            </w:tcBorders>
          </w:tcPr>
          <w:p w14:paraId="1A9E4A49" w14:textId="77777777" w:rsidR="00C33D37" w:rsidRPr="008D1802" w:rsidRDefault="00C33D37" w:rsidP="00C33D37">
            <w:pPr>
              <w:rPr>
                <w:sz w:val="18"/>
              </w:rPr>
            </w:pPr>
            <w:r w:rsidRPr="008D1802">
              <w:rPr>
                <w:sz w:val="18"/>
              </w:rPr>
              <w:t>An erster Stelle (am wichtigsten)</w:t>
            </w:r>
          </w:p>
        </w:tc>
      </w:tr>
      <w:tr w:rsidR="00C33D37" w14:paraId="70C93195" w14:textId="77777777" w:rsidTr="00645470">
        <w:tc>
          <w:tcPr>
            <w:tcW w:w="2464" w:type="dxa"/>
            <w:tcBorders>
              <w:left w:val="nil"/>
              <w:right w:val="nil"/>
            </w:tcBorders>
          </w:tcPr>
          <w:p w14:paraId="6ECE2ED5" w14:textId="77777777" w:rsidR="00C33D37" w:rsidRDefault="00C33D37" w:rsidP="00C33D37">
            <w:r>
              <w:t>TypSelbst_2</w:t>
            </w:r>
          </w:p>
        </w:tc>
        <w:tc>
          <w:tcPr>
            <w:tcW w:w="4463" w:type="dxa"/>
            <w:tcBorders>
              <w:left w:val="nil"/>
              <w:right w:val="nil"/>
            </w:tcBorders>
          </w:tcPr>
          <w:p w14:paraId="76E7863B" w14:textId="77777777" w:rsidR="00C33D37" w:rsidRDefault="00C33D37" w:rsidP="00C33D37">
            <w:pPr>
              <w:jc w:val="both"/>
            </w:pPr>
            <w:r>
              <w:t>Kennbuchstaben (M, D, K, H, U, V) der drei Typen</w:t>
            </w:r>
          </w:p>
        </w:tc>
        <w:tc>
          <w:tcPr>
            <w:tcW w:w="2140" w:type="dxa"/>
            <w:tcBorders>
              <w:left w:val="nil"/>
              <w:right w:val="nil"/>
            </w:tcBorders>
          </w:tcPr>
          <w:p w14:paraId="2B157228" w14:textId="77777777" w:rsidR="00C33D37" w:rsidRPr="008D1802" w:rsidRDefault="00C33D37" w:rsidP="00C33D37">
            <w:pPr>
              <w:rPr>
                <w:sz w:val="18"/>
              </w:rPr>
            </w:pPr>
            <w:r w:rsidRPr="008D1802">
              <w:rPr>
                <w:sz w:val="18"/>
              </w:rPr>
              <w:t>An zweiter Stelle</w:t>
            </w:r>
          </w:p>
        </w:tc>
      </w:tr>
      <w:tr w:rsidR="00C33D37" w14:paraId="218AF841" w14:textId="77777777" w:rsidTr="00645470">
        <w:tc>
          <w:tcPr>
            <w:tcW w:w="2464" w:type="dxa"/>
            <w:tcBorders>
              <w:left w:val="nil"/>
              <w:right w:val="nil"/>
            </w:tcBorders>
          </w:tcPr>
          <w:p w14:paraId="71802526" w14:textId="77777777" w:rsidR="00C33D37" w:rsidRDefault="00C33D37" w:rsidP="00C33D37">
            <w:r>
              <w:t>TypSelbst_3</w:t>
            </w:r>
          </w:p>
        </w:tc>
        <w:tc>
          <w:tcPr>
            <w:tcW w:w="4463" w:type="dxa"/>
            <w:tcBorders>
              <w:left w:val="nil"/>
              <w:right w:val="nil"/>
            </w:tcBorders>
          </w:tcPr>
          <w:p w14:paraId="5C1E251B" w14:textId="77777777" w:rsidR="00C33D37" w:rsidRDefault="00C33D37" w:rsidP="00C33D37">
            <w:pPr>
              <w:jc w:val="both"/>
            </w:pPr>
            <w:r>
              <w:t>Kennbuchstaben (M, D, K, H, U, V) der drei Typen</w:t>
            </w:r>
          </w:p>
        </w:tc>
        <w:tc>
          <w:tcPr>
            <w:tcW w:w="2140" w:type="dxa"/>
            <w:tcBorders>
              <w:left w:val="nil"/>
              <w:right w:val="nil"/>
            </w:tcBorders>
          </w:tcPr>
          <w:p w14:paraId="0B8251DB" w14:textId="77777777" w:rsidR="00C33D37" w:rsidRPr="008D1802" w:rsidRDefault="00C33D37" w:rsidP="00C33D37">
            <w:pPr>
              <w:rPr>
                <w:sz w:val="18"/>
              </w:rPr>
            </w:pPr>
            <w:r w:rsidRPr="008D1802">
              <w:rPr>
                <w:sz w:val="18"/>
              </w:rPr>
              <w:t>An dritter Stelle</w:t>
            </w:r>
          </w:p>
        </w:tc>
      </w:tr>
      <w:tr w:rsidR="00C33D37" w14:paraId="2DEB5AAC" w14:textId="77777777" w:rsidTr="00645470">
        <w:tc>
          <w:tcPr>
            <w:tcW w:w="2464" w:type="dxa"/>
            <w:tcBorders>
              <w:left w:val="nil"/>
              <w:right w:val="nil"/>
            </w:tcBorders>
          </w:tcPr>
          <w:p w14:paraId="6B62AA34" w14:textId="77777777" w:rsidR="00C33D37" w:rsidRDefault="00C33D37" w:rsidP="00C33D37"/>
        </w:tc>
        <w:tc>
          <w:tcPr>
            <w:tcW w:w="4463" w:type="dxa"/>
            <w:tcBorders>
              <w:left w:val="nil"/>
              <w:right w:val="nil"/>
            </w:tcBorders>
          </w:tcPr>
          <w:p w14:paraId="43288FDE" w14:textId="77777777" w:rsidR="00C33D37" w:rsidRDefault="00C33D37" w:rsidP="00C33D37">
            <w:pPr>
              <w:jc w:val="both"/>
            </w:pPr>
          </w:p>
        </w:tc>
        <w:tc>
          <w:tcPr>
            <w:tcW w:w="2140" w:type="dxa"/>
            <w:tcBorders>
              <w:left w:val="nil"/>
              <w:right w:val="nil"/>
            </w:tcBorders>
          </w:tcPr>
          <w:p w14:paraId="0623FE9C" w14:textId="77777777" w:rsidR="00C33D37" w:rsidRPr="008D1802" w:rsidRDefault="00C33D37" w:rsidP="00C33D37">
            <w:pPr>
              <w:rPr>
                <w:sz w:val="18"/>
              </w:rPr>
            </w:pPr>
          </w:p>
        </w:tc>
      </w:tr>
      <w:tr w:rsidR="00645470" w:rsidRPr="00645470" w14:paraId="469BDFC3" w14:textId="77777777" w:rsidTr="00257050">
        <w:tc>
          <w:tcPr>
            <w:tcW w:w="6927" w:type="dxa"/>
            <w:gridSpan w:val="2"/>
            <w:tcBorders>
              <w:left w:val="nil"/>
              <w:right w:val="nil"/>
            </w:tcBorders>
          </w:tcPr>
          <w:p w14:paraId="39025492" w14:textId="77777777" w:rsidR="00645470" w:rsidRPr="00645470" w:rsidRDefault="00645470" w:rsidP="00B01B95">
            <w:pPr>
              <w:rPr>
                <w:b/>
                <w:sz w:val="24"/>
              </w:rPr>
            </w:pPr>
            <w:r w:rsidRPr="00645470">
              <w:rPr>
                <w:b/>
                <w:sz w:val="24"/>
              </w:rPr>
              <w:t>Kongruenzberechnung</w:t>
            </w:r>
            <w:r>
              <w:rPr>
                <w:b/>
                <w:sz w:val="24"/>
              </w:rPr>
              <w:t xml:space="preserve"> (</w:t>
            </w:r>
            <w:r w:rsidR="00B01B95">
              <w:rPr>
                <w:b/>
                <w:sz w:val="24"/>
              </w:rPr>
              <w:t>Erläuterung</w:t>
            </w:r>
            <w:r>
              <w:rPr>
                <w:b/>
                <w:sz w:val="24"/>
              </w:rPr>
              <w:t xml:space="preserve"> Seite</w:t>
            </w:r>
            <w:r w:rsidR="00B01B95">
              <w:rPr>
                <w:b/>
                <w:sz w:val="24"/>
              </w:rPr>
              <w:t xml:space="preserve"> 7ff.</w:t>
            </w:r>
            <w:r>
              <w:rPr>
                <w:b/>
                <w:sz w:val="24"/>
              </w:rPr>
              <w:t>)</w:t>
            </w:r>
          </w:p>
        </w:tc>
        <w:tc>
          <w:tcPr>
            <w:tcW w:w="2140" w:type="dxa"/>
            <w:tcBorders>
              <w:left w:val="nil"/>
              <w:right w:val="nil"/>
            </w:tcBorders>
          </w:tcPr>
          <w:p w14:paraId="297347F2" w14:textId="77777777" w:rsidR="00645470" w:rsidRPr="00645470" w:rsidRDefault="00645470" w:rsidP="00C33D37">
            <w:pPr>
              <w:rPr>
                <w:b/>
                <w:sz w:val="24"/>
              </w:rPr>
            </w:pPr>
          </w:p>
        </w:tc>
      </w:tr>
      <w:tr w:rsidR="00C33D37" w14:paraId="7EDECEE7" w14:textId="77777777" w:rsidTr="00645470">
        <w:tc>
          <w:tcPr>
            <w:tcW w:w="2464" w:type="dxa"/>
            <w:tcBorders>
              <w:left w:val="nil"/>
              <w:right w:val="nil"/>
            </w:tcBorders>
          </w:tcPr>
          <w:p w14:paraId="64E4154D" w14:textId="77777777" w:rsidR="00C33D37" w:rsidRDefault="00C33D37" w:rsidP="00C33D37">
            <w:r w:rsidRPr="00D81A9B">
              <w:t>Ktyp_psych</w:t>
            </w:r>
          </w:p>
        </w:tc>
        <w:tc>
          <w:tcPr>
            <w:tcW w:w="4463" w:type="dxa"/>
            <w:tcBorders>
              <w:left w:val="nil"/>
              <w:right w:val="nil"/>
            </w:tcBorders>
          </w:tcPr>
          <w:p w14:paraId="1D122688" w14:textId="77777777" w:rsidR="00C33D37" w:rsidRDefault="00C33D37" w:rsidP="00C33D37">
            <w:pPr>
              <w:jc w:val="both"/>
            </w:pPr>
            <w:r>
              <w:t>Psychosoziale Kongruenz (Passung zur psychosozialen Gruppe der Kommilitonen)</w:t>
            </w:r>
          </w:p>
        </w:tc>
        <w:tc>
          <w:tcPr>
            <w:tcW w:w="2140" w:type="dxa"/>
            <w:tcBorders>
              <w:left w:val="nil"/>
              <w:right w:val="nil"/>
            </w:tcBorders>
          </w:tcPr>
          <w:p w14:paraId="5C5CF709" w14:textId="77777777" w:rsidR="00C33D37" w:rsidRDefault="00C33D37" w:rsidP="00C33D37">
            <w:pPr>
              <w:rPr>
                <w:sz w:val="18"/>
              </w:rPr>
            </w:pPr>
            <w:r>
              <w:rPr>
                <w:sz w:val="18"/>
              </w:rPr>
              <w:t>0=Inkongruenz</w:t>
            </w:r>
          </w:p>
          <w:p w14:paraId="757E06FB" w14:textId="77777777" w:rsidR="00C33D37" w:rsidRPr="008D1802" w:rsidRDefault="00645470" w:rsidP="00C33D37">
            <w:pPr>
              <w:rPr>
                <w:sz w:val="18"/>
              </w:rPr>
            </w:pPr>
            <w:r>
              <w:rPr>
                <w:sz w:val="18"/>
              </w:rPr>
              <w:t>18</w:t>
            </w:r>
            <w:r w:rsidR="00C33D37">
              <w:rPr>
                <w:sz w:val="18"/>
              </w:rPr>
              <w:t>=hohe Kongruenz</w:t>
            </w:r>
          </w:p>
        </w:tc>
      </w:tr>
      <w:tr w:rsidR="00C33D37" w14:paraId="2A993B34" w14:textId="77777777" w:rsidTr="00645470">
        <w:tc>
          <w:tcPr>
            <w:tcW w:w="2464" w:type="dxa"/>
            <w:tcBorders>
              <w:left w:val="nil"/>
              <w:right w:val="nil"/>
            </w:tcBorders>
          </w:tcPr>
          <w:p w14:paraId="44B480B5" w14:textId="77777777" w:rsidR="00C33D37" w:rsidRDefault="00C33D37" w:rsidP="00C33D37">
            <w:r w:rsidRPr="00D81A9B">
              <w:t>Ktyp_exp</w:t>
            </w:r>
          </w:p>
        </w:tc>
        <w:tc>
          <w:tcPr>
            <w:tcW w:w="4463" w:type="dxa"/>
            <w:tcBorders>
              <w:left w:val="nil"/>
              <w:right w:val="nil"/>
            </w:tcBorders>
          </w:tcPr>
          <w:p w14:paraId="5BBA8548" w14:textId="77777777" w:rsidR="00C33D37" w:rsidRDefault="00C33D37" w:rsidP="00C33D37">
            <w:pPr>
              <w:jc w:val="both"/>
            </w:pPr>
            <w:r>
              <w:t>Anforderungsbasierte Kongruenz (Passung zu Anforderungen des Studiums – Expertenbasiert)</w:t>
            </w:r>
          </w:p>
        </w:tc>
        <w:tc>
          <w:tcPr>
            <w:tcW w:w="2140" w:type="dxa"/>
            <w:tcBorders>
              <w:left w:val="nil"/>
              <w:right w:val="nil"/>
            </w:tcBorders>
          </w:tcPr>
          <w:p w14:paraId="1D97F9B8" w14:textId="77777777" w:rsidR="00C33D37" w:rsidRDefault="00C33D37" w:rsidP="00C33D37">
            <w:pPr>
              <w:rPr>
                <w:sz w:val="18"/>
              </w:rPr>
            </w:pPr>
            <w:r>
              <w:rPr>
                <w:sz w:val="18"/>
              </w:rPr>
              <w:t>0=Inkongruenz</w:t>
            </w:r>
          </w:p>
          <w:p w14:paraId="6A53C429" w14:textId="77777777" w:rsidR="00C33D37" w:rsidRPr="008D1802" w:rsidRDefault="00645470" w:rsidP="00C33D37">
            <w:pPr>
              <w:rPr>
                <w:sz w:val="18"/>
              </w:rPr>
            </w:pPr>
            <w:r>
              <w:rPr>
                <w:sz w:val="18"/>
              </w:rPr>
              <w:t>18</w:t>
            </w:r>
            <w:r w:rsidR="00C33D37">
              <w:rPr>
                <w:sz w:val="18"/>
              </w:rPr>
              <w:t>=hohe Kongruenz</w:t>
            </w:r>
          </w:p>
        </w:tc>
      </w:tr>
      <w:tr w:rsidR="00C33D37" w14:paraId="4D4F6EE1" w14:textId="77777777" w:rsidTr="00645470">
        <w:tc>
          <w:tcPr>
            <w:tcW w:w="2464" w:type="dxa"/>
            <w:tcBorders>
              <w:left w:val="nil"/>
              <w:right w:val="nil"/>
            </w:tcBorders>
          </w:tcPr>
          <w:p w14:paraId="5380F95B" w14:textId="77777777" w:rsidR="00C33D37" w:rsidRPr="00D81A9B" w:rsidRDefault="00C33D37" w:rsidP="00C33D37"/>
        </w:tc>
        <w:tc>
          <w:tcPr>
            <w:tcW w:w="4463" w:type="dxa"/>
            <w:tcBorders>
              <w:left w:val="nil"/>
              <w:right w:val="nil"/>
            </w:tcBorders>
          </w:tcPr>
          <w:p w14:paraId="15EAEC22" w14:textId="77777777" w:rsidR="00C33D37" w:rsidRDefault="00C33D37" w:rsidP="00C33D37">
            <w:pPr>
              <w:jc w:val="both"/>
            </w:pPr>
          </w:p>
        </w:tc>
        <w:tc>
          <w:tcPr>
            <w:tcW w:w="2140" w:type="dxa"/>
            <w:tcBorders>
              <w:left w:val="nil"/>
              <w:right w:val="nil"/>
            </w:tcBorders>
          </w:tcPr>
          <w:p w14:paraId="7071802F" w14:textId="77777777" w:rsidR="00C33D37" w:rsidRPr="008D1802" w:rsidRDefault="00C33D37" w:rsidP="00C33D37">
            <w:pPr>
              <w:rPr>
                <w:sz w:val="18"/>
              </w:rPr>
            </w:pPr>
          </w:p>
        </w:tc>
      </w:tr>
      <w:tr w:rsidR="00C33D37" w:rsidRPr="000926F8" w14:paraId="23957B8F" w14:textId="77777777" w:rsidTr="00645470">
        <w:tc>
          <w:tcPr>
            <w:tcW w:w="2464" w:type="dxa"/>
            <w:tcBorders>
              <w:left w:val="nil"/>
              <w:right w:val="nil"/>
            </w:tcBorders>
          </w:tcPr>
          <w:p w14:paraId="7B5D857A" w14:textId="77777777" w:rsidR="00C33D37" w:rsidRPr="000926F8" w:rsidRDefault="00C33D37" w:rsidP="00C33D37">
            <w:pPr>
              <w:rPr>
                <w:b/>
                <w:sz w:val="28"/>
              </w:rPr>
            </w:pPr>
            <w:bookmarkStart w:id="23" w:name="5516218"/>
            <w:r w:rsidRPr="000926F8">
              <w:rPr>
                <w:b/>
                <w:sz w:val="28"/>
              </w:rPr>
              <w:t>Feedback</w:t>
            </w:r>
            <w:bookmarkEnd w:id="23"/>
          </w:p>
        </w:tc>
        <w:tc>
          <w:tcPr>
            <w:tcW w:w="4463" w:type="dxa"/>
            <w:tcBorders>
              <w:left w:val="nil"/>
              <w:right w:val="nil"/>
            </w:tcBorders>
          </w:tcPr>
          <w:p w14:paraId="4DD68E0F" w14:textId="77777777" w:rsidR="00C33D37" w:rsidRPr="000926F8" w:rsidRDefault="00C33D37" w:rsidP="00C33D37">
            <w:pPr>
              <w:jc w:val="both"/>
              <w:rPr>
                <w:sz w:val="28"/>
              </w:rPr>
            </w:pPr>
          </w:p>
        </w:tc>
        <w:tc>
          <w:tcPr>
            <w:tcW w:w="2140" w:type="dxa"/>
            <w:tcBorders>
              <w:left w:val="nil"/>
              <w:right w:val="nil"/>
            </w:tcBorders>
          </w:tcPr>
          <w:p w14:paraId="3B14AF4A" w14:textId="77777777" w:rsidR="00C33D37" w:rsidRPr="000926F8" w:rsidRDefault="00C33D37" w:rsidP="00C33D37">
            <w:pPr>
              <w:rPr>
                <w:sz w:val="28"/>
              </w:rPr>
            </w:pPr>
          </w:p>
        </w:tc>
      </w:tr>
      <w:tr w:rsidR="00C33D37" w14:paraId="2CFE301D" w14:textId="77777777" w:rsidTr="00645470">
        <w:tc>
          <w:tcPr>
            <w:tcW w:w="2464" w:type="dxa"/>
            <w:tcBorders>
              <w:left w:val="nil"/>
              <w:right w:val="nil"/>
            </w:tcBorders>
          </w:tcPr>
          <w:p w14:paraId="38B1CFFA" w14:textId="77777777" w:rsidR="00C33D37" w:rsidRPr="008E03D4" w:rsidRDefault="00C33D37" w:rsidP="00C33D37">
            <w:r w:rsidRPr="008E03D4">
              <w:t>Feedback</w:t>
            </w:r>
          </w:p>
        </w:tc>
        <w:tc>
          <w:tcPr>
            <w:tcW w:w="6603" w:type="dxa"/>
            <w:gridSpan w:val="2"/>
            <w:tcBorders>
              <w:left w:val="nil"/>
              <w:right w:val="nil"/>
            </w:tcBorders>
          </w:tcPr>
          <w:p w14:paraId="1884780C" w14:textId="77777777" w:rsidR="00C33D37" w:rsidRPr="008D1802" w:rsidRDefault="00C33D37" w:rsidP="00C33D37">
            <w:pPr>
              <w:rPr>
                <w:sz w:val="18"/>
              </w:rPr>
            </w:pPr>
            <w:r w:rsidRPr="008E03D4">
              <w:rPr>
                <w:bCs/>
              </w:rPr>
              <w:t>An dieser Stelle haben Sie die Möglichkeit, uns ein Feedback bezüglich der Online-Befragung zu geben (z.B. technische Probleme/ Akzeptanz etc.) sowie Ihre persönliche Einschätzung Ihres Studiums an der Universität des Saarlandes (z.B. bzgl. Studien- und Lehrorganisation/ Inhalte/ Verbesserungsmöglichkeiten etc.) zu äußern.</w:t>
            </w:r>
          </w:p>
        </w:tc>
      </w:tr>
      <w:tr w:rsidR="00AD3D5A" w14:paraId="13BA647B" w14:textId="77777777" w:rsidTr="00645470">
        <w:tc>
          <w:tcPr>
            <w:tcW w:w="2464" w:type="dxa"/>
            <w:tcBorders>
              <w:left w:val="nil"/>
              <w:right w:val="nil"/>
            </w:tcBorders>
          </w:tcPr>
          <w:p w14:paraId="2E889484" w14:textId="77777777" w:rsidR="00AD3D5A" w:rsidRPr="008E03D4" w:rsidRDefault="00AD3D5A" w:rsidP="00C33D37"/>
        </w:tc>
        <w:tc>
          <w:tcPr>
            <w:tcW w:w="6603" w:type="dxa"/>
            <w:gridSpan w:val="2"/>
            <w:tcBorders>
              <w:left w:val="nil"/>
              <w:right w:val="nil"/>
            </w:tcBorders>
          </w:tcPr>
          <w:p w14:paraId="48B64679" w14:textId="77777777" w:rsidR="00AD3D5A" w:rsidRPr="008E03D4" w:rsidRDefault="00AD3D5A" w:rsidP="00C33D37">
            <w:pPr>
              <w:rPr>
                <w:bCs/>
              </w:rPr>
            </w:pPr>
          </w:p>
        </w:tc>
      </w:tr>
      <w:tr w:rsidR="00AD3D5A" w14:paraId="34726E57" w14:textId="77777777" w:rsidTr="00645470">
        <w:tc>
          <w:tcPr>
            <w:tcW w:w="2464" w:type="dxa"/>
            <w:tcBorders>
              <w:left w:val="nil"/>
              <w:right w:val="nil"/>
            </w:tcBorders>
          </w:tcPr>
          <w:p w14:paraId="70AD71F6" w14:textId="77777777" w:rsidR="00AD3D5A" w:rsidRPr="008E03D4" w:rsidRDefault="00AD3D5A" w:rsidP="00C33D37">
            <w:r>
              <w:t>Rts-Variablen</w:t>
            </w:r>
          </w:p>
        </w:tc>
        <w:tc>
          <w:tcPr>
            <w:tcW w:w="6603" w:type="dxa"/>
            <w:gridSpan w:val="2"/>
            <w:tcBorders>
              <w:left w:val="nil"/>
              <w:right w:val="nil"/>
            </w:tcBorders>
          </w:tcPr>
          <w:p w14:paraId="48F9DBCF" w14:textId="77777777" w:rsidR="00AD3D5A" w:rsidRPr="008E03D4" w:rsidRDefault="00AD3D5A" w:rsidP="00AD3D5A">
            <w:pPr>
              <w:rPr>
                <w:bCs/>
              </w:rPr>
            </w:pPr>
            <w:r>
              <w:t>Dauer in sec, wie lange die TN auf den entsprechenden Seiten verbracht haben. Ich habe sie erst mal drin gelassen. Um sie sinnvoll auswerten zu können, müsste man aber eine genaue Zuordnung vornehmen, was recht aufwendig wäre.</w:t>
            </w:r>
          </w:p>
        </w:tc>
      </w:tr>
    </w:tbl>
    <w:p w14:paraId="24FFC6CA" w14:textId="77777777" w:rsidR="00210C1B" w:rsidRDefault="00210C1B"/>
    <w:p w14:paraId="0379FC4B" w14:textId="77777777" w:rsidR="00AD3D5A" w:rsidRDefault="00AD3D5A"/>
    <w:p w14:paraId="79D0729A" w14:textId="77777777" w:rsidR="00645470" w:rsidRDefault="00645470"/>
    <w:p w14:paraId="4CC98856" w14:textId="77777777" w:rsidR="00645470" w:rsidRDefault="00645470" w:rsidP="00645470">
      <w:pPr>
        <w:tabs>
          <w:tab w:val="left" w:pos="3144"/>
          <w:tab w:val="left" w:pos="6175"/>
        </w:tabs>
        <w:ind w:left="113"/>
        <w:rPr>
          <w:b/>
          <w:sz w:val="24"/>
        </w:rPr>
      </w:pPr>
      <w:r>
        <w:rPr>
          <w:b/>
          <w:sz w:val="24"/>
        </w:rPr>
        <w:br w:type="page"/>
      </w:r>
    </w:p>
    <w:p w14:paraId="6A8037F6" w14:textId="77777777" w:rsidR="00645470" w:rsidRDefault="00645470" w:rsidP="00645470">
      <w:pPr>
        <w:tabs>
          <w:tab w:val="left" w:pos="3144"/>
          <w:tab w:val="left" w:pos="6175"/>
        </w:tabs>
        <w:ind w:left="113"/>
        <w:rPr>
          <w:b/>
          <w:sz w:val="24"/>
        </w:rPr>
      </w:pPr>
      <w:r w:rsidRPr="00151D3B">
        <w:rPr>
          <w:b/>
          <w:sz w:val="24"/>
        </w:rPr>
        <w:lastRenderedPageBreak/>
        <w:t>Berechnung des Kongruenzwerts für Informatik-Studierende</w:t>
      </w:r>
    </w:p>
    <w:p w14:paraId="53EFC7B6" w14:textId="77777777" w:rsidR="00645470" w:rsidRDefault="00645470" w:rsidP="00645470">
      <w:pPr>
        <w:tabs>
          <w:tab w:val="left" w:pos="3144"/>
          <w:tab w:val="left" w:pos="6175"/>
        </w:tabs>
        <w:ind w:left="113"/>
        <w:rPr>
          <w:b/>
          <w:sz w:val="24"/>
        </w:rPr>
      </w:pPr>
    </w:p>
    <w:p w14:paraId="30CD67CF" w14:textId="77777777" w:rsidR="00645470" w:rsidRPr="002048D1" w:rsidRDefault="00645470" w:rsidP="00645470">
      <w:pPr>
        <w:tabs>
          <w:tab w:val="left" w:pos="3144"/>
          <w:tab w:val="left" w:pos="6175"/>
        </w:tabs>
        <w:ind w:left="113"/>
        <w:rPr>
          <w:b/>
        </w:rPr>
      </w:pPr>
      <w:r w:rsidRPr="002048D1">
        <w:rPr>
          <w:b/>
        </w:rPr>
        <w:t>Kurzbeschreibung des Konzepts</w:t>
      </w:r>
    </w:p>
    <w:p w14:paraId="5314501B" w14:textId="77777777" w:rsidR="00645470" w:rsidRPr="00151D3B" w:rsidRDefault="00645470" w:rsidP="00645470">
      <w:pPr>
        <w:tabs>
          <w:tab w:val="left" w:pos="3144"/>
          <w:tab w:val="left" w:pos="6175"/>
        </w:tabs>
        <w:ind w:left="113"/>
        <w:rPr>
          <w:b/>
          <w:sz w:val="24"/>
        </w:rPr>
      </w:pPr>
      <w:r>
        <w:rPr>
          <w:noProof/>
          <w:lang w:eastAsia="de-DE"/>
        </w:rPr>
        <w:drawing>
          <wp:inline distT="0" distB="0" distL="0" distR="0" wp14:anchorId="4FE3EC67" wp14:editId="75F10089">
            <wp:extent cx="2676525" cy="1817505"/>
            <wp:effectExtent l="0" t="0" r="0" b="0"/>
            <wp:docPr id="1" name="Grafik 1" descr="Ähnliches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Ähnliches F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1014" cy="1827344"/>
                    </a:xfrm>
                    <a:prstGeom prst="rect">
                      <a:avLst/>
                    </a:prstGeom>
                    <a:noFill/>
                    <a:ln>
                      <a:noFill/>
                    </a:ln>
                  </pic:spPr>
                </pic:pic>
              </a:graphicData>
            </a:graphic>
          </wp:inline>
        </w:drawing>
      </w:r>
      <w:r w:rsidRPr="002048D1">
        <w:rPr>
          <w:b/>
        </w:rPr>
        <w:t>Hexagonales Modell von Holland (1997)</w:t>
      </w:r>
    </w:p>
    <w:tbl>
      <w:tblPr>
        <w:tblStyle w:val="Tabellenraster"/>
        <w:tblW w:w="0" w:type="auto"/>
        <w:tblInd w:w="113" w:type="dxa"/>
        <w:tblLayout w:type="fixed"/>
        <w:tblLook w:val="04A0" w:firstRow="1" w:lastRow="0" w:firstColumn="1" w:lastColumn="0" w:noHBand="0" w:noVBand="1"/>
      </w:tblPr>
      <w:tblGrid>
        <w:gridCol w:w="1583"/>
        <w:gridCol w:w="1701"/>
        <w:gridCol w:w="1276"/>
        <w:gridCol w:w="4150"/>
      </w:tblGrid>
      <w:tr w:rsidR="00645470" w:rsidRPr="00327437" w14:paraId="72AB03AE" w14:textId="77777777" w:rsidTr="00257050">
        <w:tc>
          <w:tcPr>
            <w:tcW w:w="1583" w:type="dxa"/>
          </w:tcPr>
          <w:p w14:paraId="4D5208D4" w14:textId="77777777" w:rsidR="00645470" w:rsidRPr="00327437" w:rsidRDefault="00645470" w:rsidP="00257050">
            <w:pPr>
              <w:tabs>
                <w:tab w:val="left" w:pos="3144"/>
                <w:tab w:val="left" w:pos="6175"/>
              </w:tabs>
              <w:rPr>
                <w:b/>
              </w:rPr>
            </w:pPr>
            <w:r>
              <w:rPr>
                <w:b/>
              </w:rPr>
              <w:t>Bezeichnung</w:t>
            </w:r>
            <w:r w:rsidRPr="00327437">
              <w:rPr>
                <w:b/>
              </w:rPr>
              <w:t xml:space="preserve"> Englisch</w:t>
            </w:r>
          </w:p>
        </w:tc>
        <w:tc>
          <w:tcPr>
            <w:tcW w:w="1701" w:type="dxa"/>
          </w:tcPr>
          <w:p w14:paraId="5F2991DE" w14:textId="77777777" w:rsidR="00645470" w:rsidRPr="00327437" w:rsidRDefault="00645470" w:rsidP="00257050">
            <w:pPr>
              <w:tabs>
                <w:tab w:val="left" w:pos="3144"/>
                <w:tab w:val="left" w:pos="6175"/>
              </w:tabs>
              <w:rPr>
                <w:b/>
              </w:rPr>
            </w:pPr>
            <w:r>
              <w:rPr>
                <w:b/>
              </w:rPr>
              <w:t>Bezeichnung</w:t>
            </w:r>
            <w:r w:rsidRPr="00327437">
              <w:rPr>
                <w:b/>
              </w:rPr>
              <w:t xml:space="preserve"> Deutsch</w:t>
            </w:r>
          </w:p>
        </w:tc>
        <w:tc>
          <w:tcPr>
            <w:tcW w:w="1276" w:type="dxa"/>
          </w:tcPr>
          <w:p w14:paraId="58CDDE38" w14:textId="77777777" w:rsidR="00645470" w:rsidRPr="00327437" w:rsidRDefault="00645470" w:rsidP="00257050">
            <w:pPr>
              <w:tabs>
                <w:tab w:val="left" w:pos="3144"/>
                <w:tab w:val="left" w:pos="6175"/>
              </w:tabs>
              <w:rPr>
                <w:b/>
              </w:rPr>
            </w:pPr>
            <w:r w:rsidRPr="00327437">
              <w:rPr>
                <w:b/>
              </w:rPr>
              <w:t>Code Erhebung</w:t>
            </w:r>
          </w:p>
        </w:tc>
        <w:tc>
          <w:tcPr>
            <w:tcW w:w="4150" w:type="dxa"/>
          </w:tcPr>
          <w:p w14:paraId="6CD2EBC0" w14:textId="77777777" w:rsidR="00645470" w:rsidRPr="00327437" w:rsidRDefault="00645470" w:rsidP="00257050">
            <w:pPr>
              <w:tabs>
                <w:tab w:val="left" w:pos="3144"/>
                <w:tab w:val="left" w:pos="6175"/>
              </w:tabs>
              <w:rPr>
                <w:b/>
              </w:rPr>
            </w:pPr>
            <w:r w:rsidRPr="00327437">
              <w:rPr>
                <w:b/>
              </w:rPr>
              <w:t xml:space="preserve">Beschreibung </w:t>
            </w:r>
          </w:p>
        </w:tc>
      </w:tr>
      <w:tr w:rsidR="00645470" w:rsidRPr="00645470" w14:paraId="3F597802" w14:textId="77777777" w:rsidTr="00257050">
        <w:tc>
          <w:tcPr>
            <w:tcW w:w="1583" w:type="dxa"/>
          </w:tcPr>
          <w:p w14:paraId="25B92FCF" w14:textId="77777777" w:rsidR="00645470" w:rsidRPr="00645470" w:rsidRDefault="00645470" w:rsidP="00257050">
            <w:pPr>
              <w:tabs>
                <w:tab w:val="left" w:pos="3144"/>
                <w:tab w:val="left" w:pos="6175"/>
              </w:tabs>
              <w:rPr>
                <w:sz w:val="20"/>
              </w:rPr>
            </w:pPr>
            <w:r w:rsidRPr="00645470">
              <w:rPr>
                <w:sz w:val="20"/>
              </w:rPr>
              <w:t>R realistic</w:t>
            </w:r>
          </w:p>
        </w:tc>
        <w:tc>
          <w:tcPr>
            <w:tcW w:w="1701" w:type="dxa"/>
          </w:tcPr>
          <w:p w14:paraId="4C6BECF1" w14:textId="77777777" w:rsidR="00645470" w:rsidRPr="00645470" w:rsidRDefault="00645470" w:rsidP="00257050">
            <w:pPr>
              <w:tabs>
                <w:tab w:val="left" w:pos="3144"/>
                <w:tab w:val="left" w:pos="6175"/>
              </w:tabs>
              <w:rPr>
                <w:sz w:val="20"/>
              </w:rPr>
            </w:pPr>
            <w:r w:rsidRPr="00645470">
              <w:rPr>
                <w:sz w:val="20"/>
              </w:rPr>
              <w:t>Praktisch-technisch</w:t>
            </w:r>
          </w:p>
        </w:tc>
        <w:tc>
          <w:tcPr>
            <w:tcW w:w="1276" w:type="dxa"/>
          </w:tcPr>
          <w:p w14:paraId="636DC419" w14:textId="77777777" w:rsidR="00645470" w:rsidRPr="00645470" w:rsidRDefault="00645470" w:rsidP="00257050">
            <w:pPr>
              <w:tabs>
                <w:tab w:val="left" w:pos="3144"/>
                <w:tab w:val="left" w:pos="6175"/>
              </w:tabs>
              <w:rPr>
                <w:sz w:val="20"/>
              </w:rPr>
            </w:pPr>
            <w:r w:rsidRPr="00645470">
              <w:rPr>
                <w:sz w:val="20"/>
              </w:rPr>
              <w:t>M</w:t>
            </w:r>
          </w:p>
        </w:tc>
        <w:tc>
          <w:tcPr>
            <w:tcW w:w="4150" w:type="dxa"/>
          </w:tcPr>
          <w:p w14:paraId="0508D82A" w14:textId="77777777" w:rsidR="00645470" w:rsidRPr="00645470" w:rsidRDefault="00645470" w:rsidP="00257050">
            <w:pPr>
              <w:tabs>
                <w:tab w:val="left" w:pos="3144"/>
                <w:tab w:val="left" w:pos="6175"/>
              </w:tabs>
              <w:rPr>
                <w:sz w:val="20"/>
              </w:rPr>
            </w:pPr>
            <w:r w:rsidRPr="00645470">
              <w:rPr>
                <w:sz w:val="20"/>
              </w:rPr>
              <w:t>Machen: technisch und/oder handwerklich arbeiten</w:t>
            </w:r>
          </w:p>
        </w:tc>
      </w:tr>
      <w:tr w:rsidR="00645470" w:rsidRPr="00645470" w14:paraId="74F36275" w14:textId="77777777" w:rsidTr="00257050">
        <w:tc>
          <w:tcPr>
            <w:tcW w:w="1583" w:type="dxa"/>
          </w:tcPr>
          <w:p w14:paraId="665DB9C5" w14:textId="77777777" w:rsidR="00645470" w:rsidRPr="00645470" w:rsidRDefault="00645470" w:rsidP="00257050">
            <w:pPr>
              <w:tabs>
                <w:tab w:val="left" w:pos="3144"/>
                <w:tab w:val="left" w:pos="6175"/>
              </w:tabs>
              <w:rPr>
                <w:sz w:val="20"/>
              </w:rPr>
            </w:pPr>
            <w:r w:rsidRPr="00645470">
              <w:rPr>
                <w:sz w:val="20"/>
              </w:rPr>
              <w:t>I investigative</w:t>
            </w:r>
          </w:p>
        </w:tc>
        <w:tc>
          <w:tcPr>
            <w:tcW w:w="1701" w:type="dxa"/>
          </w:tcPr>
          <w:p w14:paraId="34AC9AA0" w14:textId="77777777" w:rsidR="00645470" w:rsidRPr="00645470" w:rsidRDefault="00645470" w:rsidP="00257050">
            <w:pPr>
              <w:tabs>
                <w:tab w:val="left" w:pos="3144"/>
                <w:tab w:val="left" w:pos="6175"/>
              </w:tabs>
              <w:rPr>
                <w:sz w:val="20"/>
              </w:rPr>
            </w:pPr>
            <w:r w:rsidRPr="00645470">
              <w:rPr>
                <w:sz w:val="20"/>
              </w:rPr>
              <w:t>Intellektuell-forschend</w:t>
            </w:r>
          </w:p>
        </w:tc>
        <w:tc>
          <w:tcPr>
            <w:tcW w:w="1276" w:type="dxa"/>
          </w:tcPr>
          <w:p w14:paraId="5CB4C0B8" w14:textId="77777777" w:rsidR="00645470" w:rsidRPr="00645470" w:rsidRDefault="00645470" w:rsidP="00257050">
            <w:pPr>
              <w:tabs>
                <w:tab w:val="left" w:pos="3144"/>
                <w:tab w:val="left" w:pos="6175"/>
              </w:tabs>
              <w:rPr>
                <w:sz w:val="20"/>
              </w:rPr>
            </w:pPr>
            <w:r w:rsidRPr="00645470">
              <w:rPr>
                <w:sz w:val="20"/>
              </w:rPr>
              <w:t>D</w:t>
            </w:r>
          </w:p>
        </w:tc>
        <w:tc>
          <w:tcPr>
            <w:tcW w:w="4150" w:type="dxa"/>
          </w:tcPr>
          <w:p w14:paraId="1D522F75" w14:textId="77777777" w:rsidR="00645470" w:rsidRPr="00645470" w:rsidRDefault="00645470" w:rsidP="00257050">
            <w:pPr>
              <w:tabs>
                <w:tab w:val="left" w:pos="3144"/>
                <w:tab w:val="left" w:pos="6175"/>
              </w:tabs>
              <w:rPr>
                <w:sz w:val="20"/>
              </w:rPr>
            </w:pPr>
            <w:r w:rsidRPr="00645470">
              <w:rPr>
                <w:sz w:val="20"/>
              </w:rPr>
              <w:t>Denken: lernen, forschen, Probleme lösen</w:t>
            </w:r>
          </w:p>
        </w:tc>
      </w:tr>
      <w:tr w:rsidR="00645470" w:rsidRPr="00645470" w14:paraId="48AAFB88" w14:textId="77777777" w:rsidTr="00257050">
        <w:tc>
          <w:tcPr>
            <w:tcW w:w="1583" w:type="dxa"/>
          </w:tcPr>
          <w:p w14:paraId="3815233B" w14:textId="77777777" w:rsidR="00645470" w:rsidRPr="00645470" w:rsidRDefault="00645470" w:rsidP="00257050">
            <w:pPr>
              <w:tabs>
                <w:tab w:val="left" w:pos="3144"/>
                <w:tab w:val="left" w:pos="6175"/>
              </w:tabs>
              <w:rPr>
                <w:sz w:val="20"/>
              </w:rPr>
            </w:pPr>
            <w:r w:rsidRPr="00645470">
              <w:rPr>
                <w:sz w:val="20"/>
              </w:rPr>
              <w:t>A artistic</w:t>
            </w:r>
          </w:p>
        </w:tc>
        <w:tc>
          <w:tcPr>
            <w:tcW w:w="1701" w:type="dxa"/>
          </w:tcPr>
          <w:p w14:paraId="1DF56AAC" w14:textId="77777777" w:rsidR="00645470" w:rsidRPr="00645470" w:rsidRDefault="00645470" w:rsidP="00257050">
            <w:pPr>
              <w:tabs>
                <w:tab w:val="left" w:pos="3144"/>
                <w:tab w:val="left" w:pos="6175"/>
              </w:tabs>
              <w:rPr>
                <w:sz w:val="20"/>
              </w:rPr>
            </w:pPr>
            <w:r w:rsidRPr="00645470">
              <w:rPr>
                <w:sz w:val="20"/>
              </w:rPr>
              <w:t>Künstlerisch, sprachlich</w:t>
            </w:r>
          </w:p>
        </w:tc>
        <w:tc>
          <w:tcPr>
            <w:tcW w:w="1276" w:type="dxa"/>
          </w:tcPr>
          <w:p w14:paraId="6B0A12F6" w14:textId="77777777" w:rsidR="00645470" w:rsidRPr="00645470" w:rsidRDefault="00645470" w:rsidP="00257050">
            <w:pPr>
              <w:tabs>
                <w:tab w:val="left" w:pos="3144"/>
                <w:tab w:val="left" w:pos="6175"/>
              </w:tabs>
              <w:rPr>
                <w:sz w:val="20"/>
              </w:rPr>
            </w:pPr>
            <w:r w:rsidRPr="00645470">
              <w:rPr>
                <w:sz w:val="20"/>
              </w:rPr>
              <w:t>K</w:t>
            </w:r>
          </w:p>
        </w:tc>
        <w:tc>
          <w:tcPr>
            <w:tcW w:w="4150" w:type="dxa"/>
          </w:tcPr>
          <w:p w14:paraId="7C865655" w14:textId="77777777" w:rsidR="00645470" w:rsidRPr="00645470" w:rsidRDefault="00645470" w:rsidP="00257050">
            <w:pPr>
              <w:tabs>
                <w:tab w:val="left" w:pos="3144"/>
                <w:tab w:val="left" w:pos="6175"/>
              </w:tabs>
              <w:rPr>
                <w:sz w:val="20"/>
              </w:rPr>
            </w:pPr>
            <w:r w:rsidRPr="00645470">
              <w:rPr>
                <w:sz w:val="20"/>
              </w:rPr>
              <w:t>Kreativ sein: künstlerisch, innovativ arbeiten</w:t>
            </w:r>
          </w:p>
        </w:tc>
      </w:tr>
      <w:tr w:rsidR="00645470" w:rsidRPr="00645470" w14:paraId="6A591C1F" w14:textId="77777777" w:rsidTr="00257050">
        <w:tc>
          <w:tcPr>
            <w:tcW w:w="1583" w:type="dxa"/>
          </w:tcPr>
          <w:p w14:paraId="62806599" w14:textId="77777777" w:rsidR="00645470" w:rsidRPr="00645470" w:rsidRDefault="00645470" w:rsidP="00257050">
            <w:pPr>
              <w:tabs>
                <w:tab w:val="left" w:pos="3144"/>
                <w:tab w:val="left" w:pos="6175"/>
              </w:tabs>
              <w:rPr>
                <w:sz w:val="20"/>
              </w:rPr>
            </w:pPr>
            <w:r w:rsidRPr="00645470">
              <w:rPr>
                <w:sz w:val="20"/>
              </w:rPr>
              <w:t>S social</w:t>
            </w:r>
          </w:p>
        </w:tc>
        <w:tc>
          <w:tcPr>
            <w:tcW w:w="1701" w:type="dxa"/>
          </w:tcPr>
          <w:p w14:paraId="72C68C93" w14:textId="77777777" w:rsidR="00645470" w:rsidRPr="00645470" w:rsidRDefault="00645470" w:rsidP="00257050">
            <w:pPr>
              <w:tabs>
                <w:tab w:val="left" w:pos="3144"/>
                <w:tab w:val="left" w:pos="6175"/>
              </w:tabs>
              <w:rPr>
                <w:sz w:val="20"/>
              </w:rPr>
            </w:pPr>
            <w:r w:rsidRPr="00645470">
              <w:rPr>
                <w:sz w:val="20"/>
              </w:rPr>
              <w:t>Sozial</w:t>
            </w:r>
          </w:p>
        </w:tc>
        <w:tc>
          <w:tcPr>
            <w:tcW w:w="1276" w:type="dxa"/>
          </w:tcPr>
          <w:p w14:paraId="460BD61E" w14:textId="77777777" w:rsidR="00645470" w:rsidRPr="00645470" w:rsidRDefault="00645470" w:rsidP="00257050">
            <w:pPr>
              <w:tabs>
                <w:tab w:val="left" w:pos="3144"/>
                <w:tab w:val="left" w:pos="6175"/>
              </w:tabs>
              <w:rPr>
                <w:sz w:val="20"/>
              </w:rPr>
            </w:pPr>
            <w:r w:rsidRPr="00645470">
              <w:rPr>
                <w:sz w:val="20"/>
              </w:rPr>
              <w:t>H</w:t>
            </w:r>
          </w:p>
        </w:tc>
        <w:tc>
          <w:tcPr>
            <w:tcW w:w="4150" w:type="dxa"/>
          </w:tcPr>
          <w:p w14:paraId="4F221A55" w14:textId="77777777" w:rsidR="00645470" w:rsidRPr="00645470" w:rsidRDefault="00645470" w:rsidP="00257050">
            <w:pPr>
              <w:tabs>
                <w:tab w:val="left" w:pos="3144"/>
                <w:tab w:val="left" w:pos="6175"/>
              </w:tabs>
              <w:rPr>
                <w:sz w:val="20"/>
              </w:rPr>
            </w:pPr>
            <w:r w:rsidRPr="00645470">
              <w:rPr>
                <w:sz w:val="20"/>
              </w:rPr>
              <w:t>Helfen: Menschen unterstützen, sich sozial engagieren</w:t>
            </w:r>
          </w:p>
        </w:tc>
      </w:tr>
      <w:tr w:rsidR="00645470" w:rsidRPr="00645470" w14:paraId="18B5D81F" w14:textId="77777777" w:rsidTr="00257050">
        <w:tc>
          <w:tcPr>
            <w:tcW w:w="1583" w:type="dxa"/>
          </w:tcPr>
          <w:p w14:paraId="7798CB04" w14:textId="77777777" w:rsidR="00645470" w:rsidRPr="00645470" w:rsidRDefault="00645470" w:rsidP="00257050">
            <w:pPr>
              <w:tabs>
                <w:tab w:val="left" w:pos="3144"/>
                <w:tab w:val="left" w:pos="6175"/>
              </w:tabs>
              <w:rPr>
                <w:sz w:val="20"/>
              </w:rPr>
            </w:pPr>
            <w:r w:rsidRPr="00645470">
              <w:rPr>
                <w:sz w:val="20"/>
              </w:rPr>
              <w:t>E Enterprising</w:t>
            </w:r>
          </w:p>
        </w:tc>
        <w:tc>
          <w:tcPr>
            <w:tcW w:w="1701" w:type="dxa"/>
          </w:tcPr>
          <w:p w14:paraId="3BB15F06" w14:textId="77777777" w:rsidR="00645470" w:rsidRPr="00645470" w:rsidRDefault="00645470" w:rsidP="00257050">
            <w:pPr>
              <w:tabs>
                <w:tab w:val="left" w:pos="3144"/>
                <w:tab w:val="left" w:pos="6175"/>
              </w:tabs>
              <w:rPr>
                <w:sz w:val="20"/>
              </w:rPr>
            </w:pPr>
            <w:r w:rsidRPr="00645470">
              <w:rPr>
                <w:sz w:val="20"/>
              </w:rPr>
              <w:t>Unternehmerisch</w:t>
            </w:r>
          </w:p>
        </w:tc>
        <w:tc>
          <w:tcPr>
            <w:tcW w:w="1276" w:type="dxa"/>
          </w:tcPr>
          <w:p w14:paraId="1E974BB6" w14:textId="77777777" w:rsidR="00645470" w:rsidRPr="00645470" w:rsidRDefault="00645470" w:rsidP="00257050">
            <w:pPr>
              <w:tabs>
                <w:tab w:val="left" w:pos="3144"/>
                <w:tab w:val="left" w:pos="6175"/>
              </w:tabs>
              <w:rPr>
                <w:sz w:val="20"/>
              </w:rPr>
            </w:pPr>
            <w:r w:rsidRPr="00645470">
              <w:rPr>
                <w:sz w:val="20"/>
              </w:rPr>
              <w:t>U</w:t>
            </w:r>
          </w:p>
        </w:tc>
        <w:tc>
          <w:tcPr>
            <w:tcW w:w="4150" w:type="dxa"/>
          </w:tcPr>
          <w:p w14:paraId="2D40597D" w14:textId="77777777" w:rsidR="00645470" w:rsidRPr="00645470" w:rsidRDefault="00645470" w:rsidP="00257050">
            <w:pPr>
              <w:tabs>
                <w:tab w:val="left" w:pos="3144"/>
                <w:tab w:val="left" w:pos="6175"/>
              </w:tabs>
              <w:rPr>
                <w:sz w:val="20"/>
              </w:rPr>
            </w:pPr>
            <w:r w:rsidRPr="00645470">
              <w:rPr>
                <w:sz w:val="20"/>
              </w:rPr>
              <w:t>Unternehmen: Menschen führen, sich durchsetzen</w:t>
            </w:r>
          </w:p>
        </w:tc>
      </w:tr>
      <w:tr w:rsidR="00645470" w:rsidRPr="00645470" w14:paraId="5CA192E5" w14:textId="77777777" w:rsidTr="00257050">
        <w:tc>
          <w:tcPr>
            <w:tcW w:w="1583" w:type="dxa"/>
          </w:tcPr>
          <w:p w14:paraId="1330CA39" w14:textId="77777777" w:rsidR="00645470" w:rsidRPr="00645470" w:rsidRDefault="00645470" w:rsidP="00257050">
            <w:pPr>
              <w:tabs>
                <w:tab w:val="left" w:pos="3144"/>
                <w:tab w:val="left" w:pos="6175"/>
              </w:tabs>
              <w:rPr>
                <w:sz w:val="20"/>
              </w:rPr>
            </w:pPr>
            <w:r w:rsidRPr="00645470">
              <w:rPr>
                <w:sz w:val="20"/>
              </w:rPr>
              <w:t>C conventional</w:t>
            </w:r>
          </w:p>
        </w:tc>
        <w:tc>
          <w:tcPr>
            <w:tcW w:w="1701" w:type="dxa"/>
          </w:tcPr>
          <w:p w14:paraId="51CA9F95" w14:textId="77777777" w:rsidR="00645470" w:rsidRPr="00645470" w:rsidRDefault="00645470" w:rsidP="00257050">
            <w:pPr>
              <w:tabs>
                <w:tab w:val="left" w:pos="3144"/>
                <w:tab w:val="left" w:pos="6175"/>
              </w:tabs>
              <w:rPr>
                <w:sz w:val="20"/>
              </w:rPr>
            </w:pPr>
            <w:r w:rsidRPr="00645470">
              <w:rPr>
                <w:sz w:val="20"/>
              </w:rPr>
              <w:t>konventionell</w:t>
            </w:r>
          </w:p>
        </w:tc>
        <w:tc>
          <w:tcPr>
            <w:tcW w:w="1276" w:type="dxa"/>
          </w:tcPr>
          <w:p w14:paraId="6558FDC7" w14:textId="77777777" w:rsidR="00645470" w:rsidRPr="00645470" w:rsidRDefault="00645470" w:rsidP="00257050">
            <w:pPr>
              <w:tabs>
                <w:tab w:val="left" w:pos="3144"/>
                <w:tab w:val="left" w:pos="6175"/>
              </w:tabs>
              <w:rPr>
                <w:sz w:val="20"/>
              </w:rPr>
            </w:pPr>
            <w:r w:rsidRPr="00645470">
              <w:rPr>
                <w:sz w:val="20"/>
              </w:rPr>
              <w:t>V</w:t>
            </w:r>
          </w:p>
        </w:tc>
        <w:tc>
          <w:tcPr>
            <w:tcW w:w="4150" w:type="dxa"/>
          </w:tcPr>
          <w:p w14:paraId="220CB5A7" w14:textId="77777777" w:rsidR="00645470" w:rsidRPr="00645470" w:rsidRDefault="00645470" w:rsidP="00257050">
            <w:pPr>
              <w:tabs>
                <w:tab w:val="left" w:pos="3144"/>
                <w:tab w:val="left" w:pos="6175"/>
              </w:tabs>
              <w:rPr>
                <w:sz w:val="20"/>
              </w:rPr>
            </w:pPr>
            <w:r w:rsidRPr="00645470">
              <w:rPr>
                <w:sz w:val="20"/>
              </w:rPr>
              <w:t>Vorstrukturiert arbeiten: nach vorgegebenen Regeln, feste Arbeitsabläufe</w:t>
            </w:r>
          </w:p>
        </w:tc>
      </w:tr>
    </w:tbl>
    <w:p w14:paraId="3D8D431E" w14:textId="77777777" w:rsidR="00645470" w:rsidRDefault="00645470" w:rsidP="00645470">
      <w:pPr>
        <w:tabs>
          <w:tab w:val="left" w:pos="3144"/>
          <w:tab w:val="left" w:pos="6175"/>
        </w:tabs>
        <w:ind w:left="113"/>
      </w:pPr>
      <w:r>
        <w:t>Grundlage für Kongruenzberechnung ist das Hexagonale Modell von Holland (1997). Dabei hat man 6 Interessensbereiche, die im Modell so angeordnet sind, dass sich dadurch inhaltl</w:t>
      </w:r>
      <w:r w:rsidR="00257050">
        <w:t>iche Nähe/Distanz ablesen lässt, z.B.:</w:t>
      </w:r>
      <w:r>
        <w:t xml:space="preserve"> </w:t>
      </w:r>
      <w:r w:rsidR="00257050">
        <w:t>Ordnende Tätigkeiten (conventionell) sind näher an</w:t>
      </w:r>
      <w:r>
        <w:t xml:space="preserve"> </w:t>
      </w:r>
      <w:r w:rsidR="009E06AD">
        <w:t>praktisch-technischen</w:t>
      </w:r>
      <w:r>
        <w:t xml:space="preserve"> Interessen (</w:t>
      </w:r>
      <w:r w:rsidR="009E06AD">
        <w:t>realistic</w:t>
      </w:r>
      <w:r>
        <w:t xml:space="preserve">), aber weit entfernt von </w:t>
      </w:r>
      <w:r w:rsidR="009E06AD">
        <w:t>künstlerischen</w:t>
      </w:r>
      <w:r>
        <w:t xml:space="preserve"> Interessen (</w:t>
      </w:r>
      <w:r w:rsidR="009E06AD">
        <w:t>artistic</w:t>
      </w:r>
      <w:r>
        <w:t>).</w:t>
      </w:r>
    </w:p>
    <w:p w14:paraId="6F54AD43" w14:textId="77777777" w:rsidR="00645470" w:rsidRDefault="00645470" w:rsidP="00645470">
      <w:pPr>
        <w:tabs>
          <w:tab w:val="left" w:pos="3144"/>
          <w:tab w:val="left" w:pos="6175"/>
        </w:tabs>
        <w:ind w:left="113"/>
      </w:pPr>
      <w:r>
        <w:t xml:space="preserve">Des </w:t>
      </w:r>
      <w:r w:rsidR="00257050">
        <w:t>Weiteren</w:t>
      </w:r>
      <w:r>
        <w:t xml:space="preserve"> </w:t>
      </w:r>
      <w:r w:rsidR="00693E9F">
        <w:t>benötigt</w:t>
      </w:r>
      <w:r>
        <w:t xml:space="preserve"> man immer die Werte für die eigenen Interessen (Personenwert) und einer Umwelteinschätzung. Diese kann vorgenommen werden von einer Gruppe, die der Person ähnlich ist (z.B. Kommilitonen im Studiengang, Menschen im gleichen Beruf – psychosozial</w:t>
      </w:r>
      <w:r w:rsidR="00693E9F">
        <w:t xml:space="preserve"> – bei uns Fremdwert</w:t>
      </w:r>
      <w:r>
        <w:t>) oder von Experten (z.B. Dozenten, die im Studiengang unterrichten – anforderungsbasiert).</w:t>
      </w:r>
    </w:p>
    <w:p w14:paraId="1E87DB9A" w14:textId="77777777" w:rsidR="00645470" w:rsidRDefault="00645470" w:rsidP="00645470">
      <w:pPr>
        <w:tabs>
          <w:tab w:val="left" w:pos="3144"/>
          <w:tab w:val="left" w:pos="6175"/>
        </w:tabs>
        <w:ind w:left="113"/>
      </w:pPr>
      <w:r>
        <w:t>Je näher die eigene Einschätzung an der Umwelteinschätzung liegt, desto höher ist die Kongruenz/Übereinstimmung.</w:t>
      </w:r>
    </w:p>
    <w:p w14:paraId="5D006AF3" w14:textId="77777777" w:rsidR="00645470" w:rsidRDefault="00645470" w:rsidP="00645470">
      <w:pPr>
        <w:tabs>
          <w:tab w:val="left" w:pos="3144"/>
          <w:tab w:val="left" w:pos="6175"/>
        </w:tabs>
        <w:ind w:left="113"/>
      </w:pPr>
      <w:r>
        <w:t>Mit höheren Kongruenzwerten werden z.B. eine höhere Zufriedenheit, längere Verweildauer im Beruf bzw. geringere Abbruchquoten im Studium in Zusammenhang gebracht.</w:t>
      </w:r>
    </w:p>
    <w:p w14:paraId="7413DB78" w14:textId="77777777" w:rsidR="00645470" w:rsidRPr="002048D1" w:rsidRDefault="00645470" w:rsidP="00645470">
      <w:pPr>
        <w:tabs>
          <w:tab w:val="left" w:pos="3144"/>
          <w:tab w:val="left" w:pos="6175"/>
        </w:tabs>
        <w:ind w:left="113"/>
        <w:rPr>
          <w:b/>
          <w:sz w:val="24"/>
        </w:rPr>
      </w:pPr>
      <w:r w:rsidRPr="002048D1">
        <w:rPr>
          <w:b/>
          <w:sz w:val="24"/>
        </w:rPr>
        <w:t>Berechnung</w:t>
      </w:r>
      <w:r>
        <w:rPr>
          <w:b/>
          <w:sz w:val="24"/>
        </w:rPr>
        <w:t xml:space="preserve"> generell</w:t>
      </w:r>
    </w:p>
    <w:p w14:paraId="38D779B7" w14:textId="77777777" w:rsidR="00645470" w:rsidRDefault="00645470" w:rsidP="00645470">
      <w:pPr>
        <w:autoSpaceDE w:val="0"/>
        <w:autoSpaceDN w:val="0"/>
        <w:adjustRightInd w:val="0"/>
        <w:spacing w:after="0" w:line="240" w:lineRule="auto"/>
        <w:rPr>
          <w:rFonts w:ascii="AdvTT5843c571" w:hAnsi="AdvTT5843c571" w:cs="AdvTT5843c571"/>
          <w:sz w:val="20"/>
          <w:szCs w:val="20"/>
        </w:rPr>
      </w:pPr>
      <w:r>
        <w:rPr>
          <w:rFonts w:ascii="AdvTT5843c571" w:hAnsi="AdvTT5843c571" w:cs="AdvTT5843c571"/>
          <w:sz w:val="20"/>
          <w:szCs w:val="20"/>
        </w:rPr>
        <w:t>Zur Berechnung des typologischen C-Index (</w:t>
      </w:r>
      <w:r>
        <w:rPr>
          <w:rFonts w:ascii="AdvTT9731c16a.I" w:hAnsi="AdvTT9731c16a.I" w:cs="AdvTT9731c16a.I"/>
          <w:sz w:val="20"/>
          <w:szCs w:val="20"/>
        </w:rPr>
        <w:t>K</w:t>
      </w:r>
      <w:r>
        <w:rPr>
          <w:rFonts w:ascii="AdvTT9731c16a.I" w:hAnsi="AdvTT9731c16a.I" w:cs="AdvTT9731c16a.I"/>
          <w:sz w:val="12"/>
          <w:szCs w:val="12"/>
        </w:rPr>
        <w:t>typ</w:t>
      </w:r>
      <w:r>
        <w:rPr>
          <w:rFonts w:ascii="AdvTT5843c571" w:hAnsi="AdvTT5843c571" w:cs="AdvTT5843c571"/>
          <w:sz w:val="20"/>
          <w:szCs w:val="20"/>
        </w:rPr>
        <w:t xml:space="preserve">) nach Brown und Gore (1994) </w:t>
      </w:r>
      <w:r w:rsidR="00693E9F">
        <w:rPr>
          <w:rFonts w:ascii="AdvTT5843c571" w:hAnsi="AdvTT5843c571" w:cs="AdvTT5843c571"/>
          <w:sz w:val="20"/>
          <w:szCs w:val="20"/>
        </w:rPr>
        <w:t>werden die 3 erstgenannten Interessen (</w:t>
      </w:r>
      <w:r>
        <w:rPr>
          <w:rFonts w:ascii="AdvTT5843c571" w:hAnsi="AdvTT5843c571" w:cs="AdvTT5843c571"/>
          <w:sz w:val="20"/>
          <w:szCs w:val="20"/>
        </w:rPr>
        <w:t>der erste, zweite und dritte Buchstab</w:t>
      </w:r>
      <w:r w:rsidR="00693E9F">
        <w:rPr>
          <w:rFonts w:ascii="AdvTT5843c571" w:hAnsi="AdvTT5843c571" w:cs="AdvTT5843c571"/>
          <w:sz w:val="20"/>
          <w:szCs w:val="20"/>
        </w:rPr>
        <w:t xml:space="preserve">e im Personen- und Umweltprofil) nacheinander anhand des hexagonalen Modells </w:t>
      </w:r>
      <w:r>
        <w:rPr>
          <w:rFonts w:ascii="AdvTT5843c571" w:hAnsi="AdvTT5843c571" w:cs="AdvTT5843c571"/>
          <w:sz w:val="20"/>
          <w:szCs w:val="20"/>
        </w:rPr>
        <w:t xml:space="preserve">kodiert (von 0 </w:t>
      </w:r>
      <w:r>
        <w:rPr>
          <w:rFonts w:ascii="AdvP4C4E59" w:hAnsi="AdvP4C4E59" w:cs="AdvP4C4E59"/>
          <w:sz w:val="20"/>
          <w:szCs w:val="20"/>
        </w:rPr>
        <w:t xml:space="preserve">= </w:t>
      </w:r>
      <w:r>
        <w:rPr>
          <w:rFonts w:ascii="AdvTT5843c571" w:hAnsi="AdvTT5843c571" w:cs="AdvTT5843c571"/>
          <w:sz w:val="20"/>
          <w:szCs w:val="20"/>
        </w:rPr>
        <w:t>Inkongruenz, wenn Person- und Umwelttypus im Hexagon</w:t>
      </w:r>
      <w:r w:rsidR="00693E9F">
        <w:rPr>
          <w:rFonts w:ascii="AdvTT5843c571" w:hAnsi="AdvTT5843c571" w:cs="AdvTT5843c571"/>
          <w:sz w:val="20"/>
          <w:szCs w:val="20"/>
        </w:rPr>
        <w:t xml:space="preserve"> </w:t>
      </w:r>
      <w:r>
        <w:rPr>
          <w:rFonts w:ascii="AdvTT5843c571" w:hAnsi="AdvTT5843c571" w:cs="AdvTT5843c571"/>
          <w:sz w:val="20"/>
          <w:szCs w:val="20"/>
        </w:rPr>
        <w:t xml:space="preserve">gegenüberliegen bis 3 </w:t>
      </w:r>
      <w:r>
        <w:rPr>
          <w:rFonts w:ascii="AdvP4C4E59" w:hAnsi="AdvP4C4E59" w:cs="AdvP4C4E59"/>
          <w:sz w:val="20"/>
          <w:szCs w:val="20"/>
        </w:rPr>
        <w:t xml:space="preserve">= </w:t>
      </w:r>
      <w:r>
        <w:rPr>
          <w:rFonts w:ascii="AdvTT5843c571" w:hAnsi="AdvTT5843c571" w:cs="AdvTT5843c571"/>
          <w:sz w:val="20"/>
          <w:szCs w:val="20"/>
        </w:rPr>
        <w:t>hohe Kongruenz,</w:t>
      </w:r>
      <w:r w:rsidR="00693E9F">
        <w:rPr>
          <w:rFonts w:ascii="AdvTT5843c571" w:hAnsi="AdvTT5843c571" w:cs="AdvTT5843c571"/>
          <w:sz w:val="20"/>
          <w:szCs w:val="20"/>
        </w:rPr>
        <w:t xml:space="preserve"> wenn Person- und Umwelttypus ü</w:t>
      </w:r>
      <w:r>
        <w:rPr>
          <w:rFonts w:ascii="AdvTT5843c571" w:hAnsi="AdvTT5843c571" w:cs="AdvTT5843c571"/>
          <w:sz w:val="20"/>
          <w:szCs w:val="20"/>
        </w:rPr>
        <w:t xml:space="preserve">bereinstimmen); danach wird nach folgender Formel gewichtet: </w:t>
      </w:r>
      <w:r>
        <w:rPr>
          <w:rFonts w:ascii="AdvTT9731c16a.I" w:hAnsi="AdvTT9731c16a.I" w:cs="AdvTT9731c16a.I"/>
          <w:sz w:val="20"/>
          <w:szCs w:val="20"/>
        </w:rPr>
        <w:t>K</w:t>
      </w:r>
      <w:r>
        <w:rPr>
          <w:rFonts w:ascii="AdvTT9731c16a.I" w:hAnsi="AdvTT9731c16a.I" w:cs="AdvTT9731c16a.I"/>
          <w:sz w:val="12"/>
          <w:szCs w:val="12"/>
        </w:rPr>
        <w:t xml:space="preserve">typ </w:t>
      </w:r>
      <w:r>
        <w:rPr>
          <w:rFonts w:ascii="AdvP4C4E59" w:hAnsi="AdvP4C4E59" w:cs="AdvP4C4E59"/>
          <w:sz w:val="20"/>
          <w:szCs w:val="20"/>
        </w:rPr>
        <w:t xml:space="preserve">= </w:t>
      </w:r>
      <w:r>
        <w:rPr>
          <w:rFonts w:ascii="AdvTT5843c571" w:hAnsi="AdvTT5843c571" w:cs="AdvTT5843c571"/>
          <w:sz w:val="20"/>
          <w:szCs w:val="20"/>
        </w:rPr>
        <w:t>3 (</w:t>
      </w:r>
      <w:r>
        <w:rPr>
          <w:rFonts w:ascii="AdvTT9731c16a.I" w:hAnsi="AdvTT9731c16a.I" w:cs="AdvTT9731c16a.I"/>
          <w:sz w:val="20"/>
          <w:szCs w:val="20"/>
        </w:rPr>
        <w:t>X</w:t>
      </w:r>
      <w:r>
        <w:rPr>
          <w:rFonts w:ascii="AdvTT9731c16a.I" w:hAnsi="AdvTT9731c16a.I" w:cs="AdvTT9731c16a.I"/>
          <w:sz w:val="12"/>
          <w:szCs w:val="12"/>
        </w:rPr>
        <w:t>i</w:t>
      </w:r>
      <w:r>
        <w:rPr>
          <w:rFonts w:ascii="AdvTT5843c571" w:hAnsi="AdvTT5843c571" w:cs="AdvTT5843c571"/>
          <w:sz w:val="20"/>
          <w:szCs w:val="20"/>
        </w:rPr>
        <w:t xml:space="preserve">) </w:t>
      </w:r>
      <w:r>
        <w:rPr>
          <w:rFonts w:ascii="AdvP4C4E59" w:hAnsi="AdvP4C4E59" w:cs="AdvP4C4E59"/>
          <w:sz w:val="20"/>
          <w:szCs w:val="20"/>
        </w:rPr>
        <w:t xml:space="preserve">+ </w:t>
      </w:r>
      <w:r>
        <w:rPr>
          <w:rFonts w:ascii="AdvTT5843c571" w:hAnsi="AdvTT5843c571" w:cs="AdvTT5843c571"/>
          <w:sz w:val="20"/>
          <w:szCs w:val="20"/>
        </w:rPr>
        <w:t>2 (</w:t>
      </w:r>
      <w:r>
        <w:rPr>
          <w:rFonts w:ascii="AdvTT9731c16a.I" w:hAnsi="AdvTT9731c16a.I" w:cs="AdvTT9731c16a.I"/>
          <w:sz w:val="20"/>
          <w:szCs w:val="20"/>
        </w:rPr>
        <w:t>X</w:t>
      </w:r>
      <w:r>
        <w:rPr>
          <w:rFonts w:ascii="AdvTT9731c16a.I" w:hAnsi="AdvTT9731c16a.I" w:cs="AdvTT9731c16a.I"/>
          <w:sz w:val="12"/>
          <w:szCs w:val="12"/>
        </w:rPr>
        <w:t>i</w:t>
      </w:r>
      <w:r>
        <w:rPr>
          <w:rFonts w:ascii="AdvTT5843c571" w:hAnsi="AdvTT5843c571" w:cs="AdvTT5843c571"/>
          <w:sz w:val="20"/>
          <w:szCs w:val="20"/>
        </w:rPr>
        <w:t xml:space="preserve">) </w:t>
      </w:r>
      <w:r>
        <w:rPr>
          <w:rFonts w:ascii="AdvP4C4E59" w:hAnsi="AdvP4C4E59" w:cs="AdvP4C4E59"/>
          <w:sz w:val="20"/>
          <w:szCs w:val="20"/>
        </w:rPr>
        <w:t>+</w:t>
      </w:r>
      <w:r>
        <w:rPr>
          <w:rFonts w:ascii="AdvTT5843c571" w:hAnsi="AdvTT5843c571" w:cs="AdvTT5843c571"/>
          <w:sz w:val="20"/>
          <w:szCs w:val="20"/>
        </w:rPr>
        <w:t>(</w:t>
      </w:r>
      <w:r>
        <w:rPr>
          <w:rFonts w:ascii="AdvTT9731c16a.I" w:hAnsi="AdvTT9731c16a.I" w:cs="AdvTT9731c16a.I"/>
          <w:sz w:val="20"/>
          <w:szCs w:val="20"/>
        </w:rPr>
        <w:t>X</w:t>
      </w:r>
      <w:r>
        <w:rPr>
          <w:rFonts w:ascii="AdvTT9731c16a.I" w:hAnsi="AdvTT9731c16a.I" w:cs="AdvTT9731c16a.I"/>
          <w:sz w:val="12"/>
          <w:szCs w:val="12"/>
        </w:rPr>
        <w:t>i</w:t>
      </w:r>
      <w:r>
        <w:rPr>
          <w:rFonts w:ascii="AdvTT5843c571" w:hAnsi="AdvTT5843c571" w:cs="AdvTT5843c571"/>
          <w:sz w:val="20"/>
          <w:szCs w:val="20"/>
        </w:rPr>
        <w:t xml:space="preserve">), wobei </w:t>
      </w:r>
      <w:r>
        <w:rPr>
          <w:rFonts w:ascii="AdvTT9731c16a.I" w:hAnsi="AdvTT9731c16a.I" w:cs="AdvTT9731c16a.I"/>
          <w:sz w:val="20"/>
          <w:szCs w:val="20"/>
        </w:rPr>
        <w:t>X</w:t>
      </w:r>
      <w:r>
        <w:rPr>
          <w:rFonts w:ascii="AdvTT9731c16a.I" w:hAnsi="AdvTT9731c16a.I" w:cs="AdvTT9731c16a.I"/>
          <w:sz w:val="12"/>
          <w:szCs w:val="12"/>
        </w:rPr>
        <w:t xml:space="preserve">i </w:t>
      </w:r>
      <w:r w:rsidR="00693E9F">
        <w:rPr>
          <w:rFonts w:ascii="AdvTT5843c571" w:hAnsi="AdvTT5843c571" w:cs="AdvTT5843c571"/>
          <w:sz w:val="20"/>
          <w:szCs w:val="20"/>
        </w:rPr>
        <w:t>fü</w:t>
      </w:r>
      <w:r>
        <w:rPr>
          <w:rFonts w:ascii="AdvTT5843c571" w:hAnsi="AdvTT5843c571" w:cs="AdvTT5843c571"/>
          <w:sz w:val="20"/>
          <w:szCs w:val="20"/>
        </w:rPr>
        <w:t xml:space="preserve">r </w:t>
      </w:r>
      <w:r>
        <w:rPr>
          <w:rFonts w:ascii="AdvTT5843c571" w:hAnsi="AdvTT5843c571" w:cs="AdvTT5843c571"/>
          <w:sz w:val="20"/>
          <w:szCs w:val="20"/>
        </w:rPr>
        <w:lastRenderedPageBreak/>
        <w:t>die Werte von 0 bis 3 steht, die aus den Einzelabgleichen resultieren. Für den typologischen CWert liegen symmetrische Normalverteilungen vor (</w:t>
      </w:r>
      <w:r>
        <w:rPr>
          <w:rFonts w:ascii="AdvTT9731c16a.I" w:hAnsi="AdvTT9731c16a.I" w:cs="AdvTT9731c16a.I"/>
          <w:sz w:val="20"/>
          <w:szCs w:val="20"/>
        </w:rPr>
        <w:t xml:space="preserve">M </w:t>
      </w:r>
      <w:r>
        <w:rPr>
          <w:rFonts w:ascii="AdvP4C4E59" w:hAnsi="AdvP4C4E59" w:cs="AdvP4C4E59"/>
          <w:sz w:val="20"/>
          <w:szCs w:val="20"/>
        </w:rPr>
        <w:t xml:space="preserve">= </w:t>
      </w:r>
      <w:r w:rsidRPr="00B00C15">
        <w:rPr>
          <w:rFonts w:ascii="AdvTT5843c571" w:hAnsi="AdvTT5843c571" w:cs="AdvTT5843c571"/>
          <w:sz w:val="20"/>
          <w:szCs w:val="20"/>
        </w:rPr>
        <w:t xml:space="preserve">9; </w:t>
      </w:r>
      <w:r w:rsidRPr="00B00C15">
        <w:rPr>
          <w:rFonts w:ascii="AdvTT9731c16a.I" w:hAnsi="AdvTT9731c16a.I" w:cs="AdvTT9731c16a.I"/>
          <w:sz w:val="20"/>
          <w:szCs w:val="20"/>
        </w:rPr>
        <w:t xml:space="preserve">Min </w:t>
      </w:r>
      <w:r w:rsidRPr="00B00C15">
        <w:rPr>
          <w:rFonts w:ascii="AdvP4C4E59" w:hAnsi="AdvP4C4E59" w:cs="AdvP4C4E59"/>
          <w:sz w:val="20"/>
          <w:szCs w:val="20"/>
        </w:rPr>
        <w:t xml:space="preserve">= </w:t>
      </w:r>
      <w:r w:rsidRPr="00B00C15">
        <w:rPr>
          <w:rFonts w:ascii="AdvTT5843c571" w:hAnsi="AdvTT5843c571" w:cs="AdvTT5843c571"/>
          <w:sz w:val="20"/>
          <w:szCs w:val="20"/>
        </w:rPr>
        <w:t xml:space="preserve">0; </w:t>
      </w:r>
      <w:r w:rsidRPr="00B00C15">
        <w:rPr>
          <w:rFonts w:ascii="AdvTT9731c16a.I" w:hAnsi="AdvTT9731c16a.I" w:cs="AdvTT9731c16a.I"/>
          <w:sz w:val="20"/>
          <w:szCs w:val="20"/>
        </w:rPr>
        <w:t xml:space="preserve">Max </w:t>
      </w:r>
      <w:r w:rsidRPr="00B00C15">
        <w:rPr>
          <w:rFonts w:ascii="AdvP4C4E59" w:hAnsi="AdvP4C4E59" w:cs="AdvP4C4E59"/>
          <w:sz w:val="20"/>
          <w:szCs w:val="20"/>
        </w:rPr>
        <w:t xml:space="preserve">= </w:t>
      </w:r>
      <w:r w:rsidRPr="00B00C15">
        <w:rPr>
          <w:rFonts w:ascii="AdvTT5843c571" w:hAnsi="AdvTT5843c571" w:cs="AdvTT5843c571"/>
          <w:sz w:val="20"/>
          <w:szCs w:val="20"/>
        </w:rPr>
        <w:t>18; vgl. Brown &amp; Gore, 1994).</w:t>
      </w:r>
    </w:p>
    <w:p w14:paraId="3D652358" w14:textId="77777777" w:rsidR="00645470" w:rsidRPr="00B00C15" w:rsidRDefault="00645470" w:rsidP="00645470">
      <w:pPr>
        <w:autoSpaceDE w:val="0"/>
        <w:autoSpaceDN w:val="0"/>
        <w:adjustRightInd w:val="0"/>
        <w:spacing w:after="0" w:line="240" w:lineRule="auto"/>
      </w:pPr>
    </w:p>
    <w:p w14:paraId="6C09B3D8" w14:textId="77777777" w:rsidR="00645470" w:rsidRPr="00F1503A" w:rsidRDefault="00645470" w:rsidP="00645470">
      <w:pPr>
        <w:tabs>
          <w:tab w:val="left" w:pos="3144"/>
          <w:tab w:val="left" w:pos="6175"/>
        </w:tabs>
        <w:ind w:left="113"/>
        <w:rPr>
          <w:b/>
        </w:rPr>
      </w:pPr>
      <w:r>
        <w:rPr>
          <w:b/>
        </w:rPr>
        <w:t>Be</w:t>
      </w:r>
      <w:r w:rsidRPr="00F1503A">
        <w:rPr>
          <w:b/>
        </w:rPr>
        <w:t xml:space="preserve">rechnung der typologischen Kongruenz (Brown &amp; Gore) </w:t>
      </w:r>
      <w:r>
        <w:rPr>
          <w:b/>
          <w:highlight w:val="yellow"/>
        </w:rPr>
        <w:t>anforderungsbasiert</w:t>
      </w:r>
      <w:r>
        <w:rPr>
          <w:b/>
        </w:rPr>
        <w:t xml:space="preserve"> </w:t>
      </w:r>
      <w:r w:rsidRPr="00F1503A">
        <w:rPr>
          <w:b/>
        </w:rPr>
        <w:t>nach Expertenindex aus Handbuch</w:t>
      </w:r>
      <w:r>
        <w:rPr>
          <w:b/>
        </w:rPr>
        <w:t>:</w:t>
      </w:r>
      <w:r w:rsidRPr="00F1503A">
        <w:rPr>
          <w:b/>
        </w:rPr>
        <w:t xml:space="preserve"> </w:t>
      </w:r>
      <w:r>
        <w:rPr>
          <w:b/>
        </w:rPr>
        <w:t>DMV (Denken, machen, vorstrukturiert)</w:t>
      </w:r>
    </w:p>
    <w:tbl>
      <w:tblPr>
        <w:tblStyle w:val="Tabellenraster"/>
        <w:tblW w:w="0" w:type="auto"/>
        <w:tblLook w:val="04A0" w:firstRow="1" w:lastRow="0" w:firstColumn="1" w:lastColumn="0" w:noHBand="0" w:noVBand="1"/>
      </w:tblPr>
      <w:tblGrid>
        <w:gridCol w:w="2186"/>
        <w:gridCol w:w="1896"/>
        <w:gridCol w:w="1681"/>
        <w:gridCol w:w="1502"/>
        <w:gridCol w:w="1807"/>
      </w:tblGrid>
      <w:tr w:rsidR="00645470" w:rsidRPr="00F1503A" w14:paraId="3DDE921B" w14:textId="77777777" w:rsidTr="00257050">
        <w:trPr>
          <w:trHeight w:val="525"/>
        </w:trPr>
        <w:tc>
          <w:tcPr>
            <w:tcW w:w="2186" w:type="dxa"/>
            <w:tcBorders>
              <w:left w:val="nil"/>
              <w:bottom w:val="single" w:sz="4" w:space="0" w:color="000000" w:themeColor="text1"/>
              <w:right w:val="nil"/>
            </w:tcBorders>
          </w:tcPr>
          <w:p w14:paraId="4B454D3E" w14:textId="77777777" w:rsidR="00645470" w:rsidRPr="00F1503A" w:rsidRDefault="00645470" w:rsidP="00257050">
            <w:pPr>
              <w:rPr>
                <w:b/>
              </w:rPr>
            </w:pPr>
            <w:r w:rsidRPr="00F1503A">
              <w:rPr>
                <w:b/>
              </w:rPr>
              <w:t>Umweltcode einstellig</w:t>
            </w:r>
          </w:p>
        </w:tc>
        <w:tc>
          <w:tcPr>
            <w:tcW w:w="3577" w:type="dxa"/>
            <w:gridSpan w:val="2"/>
            <w:tcBorders>
              <w:left w:val="nil"/>
              <w:bottom w:val="single" w:sz="4" w:space="0" w:color="000000" w:themeColor="text1"/>
              <w:right w:val="nil"/>
            </w:tcBorders>
          </w:tcPr>
          <w:p w14:paraId="3CB13364" w14:textId="77777777" w:rsidR="00645470" w:rsidRPr="00F1503A" w:rsidRDefault="00645470" w:rsidP="00257050">
            <w:pPr>
              <w:rPr>
                <w:b/>
              </w:rPr>
            </w:pPr>
            <w:r w:rsidRPr="00F1503A">
              <w:rPr>
                <w:b/>
              </w:rPr>
              <w:t>Personencode einstellig</w:t>
            </w:r>
          </w:p>
          <w:p w14:paraId="750D646F" w14:textId="77777777" w:rsidR="00645470" w:rsidRPr="00F1503A" w:rsidRDefault="00645470" w:rsidP="00257050">
            <w:pPr>
              <w:rPr>
                <w:b/>
              </w:rPr>
            </w:pPr>
          </w:p>
        </w:tc>
        <w:tc>
          <w:tcPr>
            <w:tcW w:w="3309" w:type="dxa"/>
            <w:gridSpan w:val="2"/>
            <w:tcBorders>
              <w:left w:val="nil"/>
              <w:bottom w:val="single" w:sz="4" w:space="0" w:color="000000" w:themeColor="text1"/>
              <w:right w:val="nil"/>
            </w:tcBorders>
          </w:tcPr>
          <w:p w14:paraId="1DD2DFC0" w14:textId="77777777" w:rsidR="00645470" w:rsidRPr="00F1503A" w:rsidRDefault="00645470" w:rsidP="00257050">
            <w:pPr>
              <w:rPr>
                <w:b/>
              </w:rPr>
            </w:pPr>
            <w:r w:rsidRPr="00F1503A">
              <w:rPr>
                <w:b/>
              </w:rPr>
              <w:t>Kongruenzwert (Holland)</w:t>
            </w:r>
          </w:p>
        </w:tc>
      </w:tr>
      <w:tr w:rsidR="00645470" w:rsidRPr="00F1503A" w14:paraId="21497703" w14:textId="77777777" w:rsidTr="00257050">
        <w:trPr>
          <w:trHeight w:val="525"/>
        </w:trPr>
        <w:tc>
          <w:tcPr>
            <w:tcW w:w="2186" w:type="dxa"/>
            <w:tcBorders>
              <w:left w:val="nil"/>
              <w:bottom w:val="single" w:sz="4" w:space="0" w:color="000000" w:themeColor="text1"/>
              <w:right w:val="nil"/>
            </w:tcBorders>
          </w:tcPr>
          <w:p w14:paraId="1E97E8FB" w14:textId="77777777" w:rsidR="00645470" w:rsidRPr="00F1503A" w:rsidRDefault="00645470" w:rsidP="00257050">
            <w:pPr>
              <w:rPr>
                <w:b/>
              </w:rPr>
            </w:pPr>
            <w:r w:rsidRPr="00F1503A">
              <w:rPr>
                <w:b/>
              </w:rPr>
              <w:t xml:space="preserve">Wert </w:t>
            </w:r>
          </w:p>
        </w:tc>
        <w:tc>
          <w:tcPr>
            <w:tcW w:w="1896" w:type="dxa"/>
            <w:tcBorders>
              <w:left w:val="nil"/>
              <w:bottom w:val="single" w:sz="4" w:space="0" w:color="000000" w:themeColor="text1"/>
              <w:right w:val="nil"/>
            </w:tcBorders>
          </w:tcPr>
          <w:p w14:paraId="44D1B07D" w14:textId="77777777" w:rsidR="00645470" w:rsidRPr="00F1503A" w:rsidRDefault="00645470" w:rsidP="00257050">
            <w:pPr>
              <w:rPr>
                <w:b/>
              </w:rPr>
            </w:pPr>
            <w:r w:rsidRPr="00F1503A">
              <w:rPr>
                <w:b/>
              </w:rPr>
              <w:t>Var-Name</w:t>
            </w:r>
          </w:p>
        </w:tc>
        <w:tc>
          <w:tcPr>
            <w:tcW w:w="1681" w:type="dxa"/>
            <w:tcBorders>
              <w:left w:val="nil"/>
              <w:bottom w:val="single" w:sz="4" w:space="0" w:color="000000" w:themeColor="text1"/>
              <w:right w:val="nil"/>
            </w:tcBorders>
          </w:tcPr>
          <w:p w14:paraId="3B6C73F1" w14:textId="77777777" w:rsidR="00645470" w:rsidRPr="00F1503A" w:rsidRDefault="00645470" w:rsidP="00257050">
            <w:pPr>
              <w:rPr>
                <w:b/>
              </w:rPr>
            </w:pPr>
            <w:r w:rsidRPr="00F1503A">
              <w:rPr>
                <w:b/>
              </w:rPr>
              <w:t xml:space="preserve">Wert </w:t>
            </w:r>
          </w:p>
        </w:tc>
        <w:tc>
          <w:tcPr>
            <w:tcW w:w="1502" w:type="dxa"/>
            <w:tcBorders>
              <w:left w:val="nil"/>
              <w:bottom w:val="single" w:sz="4" w:space="0" w:color="000000" w:themeColor="text1"/>
              <w:right w:val="nil"/>
            </w:tcBorders>
          </w:tcPr>
          <w:p w14:paraId="4AA8B7CC" w14:textId="77777777" w:rsidR="00645470" w:rsidRPr="00F1503A" w:rsidRDefault="00645470" w:rsidP="00257050">
            <w:pPr>
              <w:rPr>
                <w:b/>
              </w:rPr>
            </w:pPr>
            <w:r>
              <w:rPr>
                <w:b/>
              </w:rPr>
              <w:t>Var-Name</w:t>
            </w:r>
          </w:p>
        </w:tc>
        <w:tc>
          <w:tcPr>
            <w:tcW w:w="1807" w:type="dxa"/>
            <w:tcBorders>
              <w:left w:val="nil"/>
              <w:bottom w:val="single" w:sz="4" w:space="0" w:color="000000" w:themeColor="text1"/>
              <w:right w:val="nil"/>
            </w:tcBorders>
          </w:tcPr>
          <w:p w14:paraId="459FDF61" w14:textId="77777777" w:rsidR="00645470" w:rsidRPr="00F1503A" w:rsidRDefault="00645470" w:rsidP="00257050">
            <w:pPr>
              <w:rPr>
                <w:b/>
              </w:rPr>
            </w:pPr>
            <w:r>
              <w:rPr>
                <w:b/>
              </w:rPr>
              <w:t xml:space="preserve">Wert </w:t>
            </w:r>
          </w:p>
        </w:tc>
      </w:tr>
      <w:tr w:rsidR="00645470" w14:paraId="2FA3E31B" w14:textId="77777777" w:rsidTr="00257050">
        <w:trPr>
          <w:trHeight w:val="263"/>
        </w:trPr>
        <w:tc>
          <w:tcPr>
            <w:tcW w:w="2186" w:type="dxa"/>
            <w:tcBorders>
              <w:left w:val="nil"/>
              <w:bottom w:val="nil"/>
              <w:right w:val="nil"/>
            </w:tcBorders>
          </w:tcPr>
          <w:p w14:paraId="1A6781B6" w14:textId="77777777" w:rsidR="00645470" w:rsidRDefault="00645470" w:rsidP="00257050">
            <w:r>
              <w:t>D</w:t>
            </w:r>
          </w:p>
        </w:tc>
        <w:tc>
          <w:tcPr>
            <w:tcW w:w="1896" w:type="dxa"/>
            <w:tcBorders>
              <w:left w:val="nil"/>
              <w:bottom w:val="nil"/>
              <w:right w:val="nil"/>
            </w:tcBorders>
          </w:tcPr>
          <w:p w14:paraId="0FE7F1DF" w14:textId="77777777" w:rsidR="00645470" w:rsidRDefault="00645470" w:rsidP="00257050">
            <w:r>
              <w:t>Typ_Selbst_1</w:t>
            </w:r>
          </w:p>
        </w:tc>
        <w:tc>
          <w:tcPr>
            <w:tcW w:w="1681" w:type="dxa"/>
            <w:tcBorders>
              <w:left w:val="nil"/>
              <w:bottom w:val="nil"/>
              <w:right w:val="nil"/>
            </w:tcBorders>
          </w:tcPr>
          <w:p w14:paraId="5036A7D1" w14:textId="77777777" w:rsidR="00645470" w:rsidRDefault="00645470" w:rsidP="00257050">
            <w:r>
              <w:t>D</w:t>
            </w:r>
          </w:p>
        </w:tc>
        <w:tc>
          <w:tcPr>
            <w:tcW w:w="1502" w:type="dxa"/>
            <w:tcBorders>
              <w:left w:val="nil"/>
              <w:bottom w:val="nil"/>
              <w:right w:val="nil"/>
            </w:tcBorders>
          </w:tcPr>
          <w:p w14:paraId="5BD0D26B" w14:textId="77777777" w:rsidR="00645470" w:rsidRDefault="00645470" w:rsidP="00257050">
            <w:r>
              <w:t>X1</w:t>
            </w:r>
          </w:p>
        </w:tc>
        <w:tc>
          <w:tcPr>
            <w:tcW w:w="1807" w:type="dxa"/>
            <w:tcBorders>
              <w:left w:val="nil"/>
              <w:bottom w:val="nil"/>
              <w:right w:val="nil"/>
            </w:tcBorders>
          </w:tcPr>
          <w:p w14:paraId="7525365F" w14:textId="77777777" w:rsidR="00645470" w:rsidRDefault="00645470" w:rsidP="00257050">
            <w:r>
              <w:t>3</w:t>
            </w:r>
          </w:p>
        </w:tc>
      </w:tr>
      <w:tr w:rsidR="00645470" w14:paraId="0B156853" w14:textId="77777777" w:rsidTr="00257050">
        <w:trPr>
          <w:trHeight w:val="263"/>
        </w:trPr>
        <w:tc>
          <w:tcPr>
            <w:tcW w:w="2186" w:type="dxa"/>
            <w:tcBorders>
              <w:top w:val="nil"/>
              <w:left w:val="nil"/>
              <w:bottom w:val="nil"/>
              <w:right w:val="nil"/>
            </w:tcBorders>
          </w:tcPr>
          <w:p w14:paraId="3D4C61BE" w14:textId="77777777" w:rsidR="00645470" w:rsidRDefault="00645470" w:rsidP="00257050"/>
        </w:tc>
        <w:tc>
          <w:tcPr>
            <w:tcW w:w="1896" w:type="dxa"/>
            <w:tcBorders>
              <w:top w:val="nil"/>
              <w:left w:val="nil"/>
              <w:bottom w:val="nil"/>
              <w:right w:val="nil"/>
            </w:tcBorders>
          </w:tcPr>
          <w:p w14:paraId="364E952F" w14:textId="77777777" w:rsidR="00645470" w:rsidRDefault="00645470" w:rsidP="00257050"/>
        </w:tc>
        <w:tc>
          <w:tcPr>
            <w:tcW w:w="1681" w:type="dxa"/>
            <w:tcBorders>
              <w:top w:val="nil"/>
              <w:left w:val="nil"/>
              <w:bottom w:val="nil"/>
              <w:right w:val="nil"/>
            </w:tcBorders>
          </w:tcPr>
          <w:p w14:paraId="7FBDF9C5" w14:textId="77777777" w:rsidR="00645470" w:rsidRDefault="00645470" w:rsidP="00257050">
            <w:r>
              <w:t>K oder M</w:t>
            </w:r>
          </w:p>
        </w:tc>
        <w:tc>
          <w:tcPr>
            <w:tcW w:w="1502" w:type="dxa"/>
            <w:tcBorders>
              <w:top w:val="nil"/>
              <w:left w:val="nil"/>
              <w:bottom w:val="nil"/>
              <w:right w:val="nil"/>
            </w:tcBorders>
          </w:tcPr>
          <w:p w14:paraId="362408A2" w14:textId="77777777" w:rsidR="00645470" w:rsidRDefault="00645470" w:rsidP="00257050"/>
        </w:tc>
        <w:tc>
          <w:tcPr>
            <w:tcW w:w="1807" w:type="dxa"/>
            <w:tcBorders>
              <w:top w:val="nil"/>
              <w:left w:val="nil"/>
              <w:bottom w:val="nil"/>
              <w:right w:val="nil"/>
            </w:tcBorders>
          </w:tcPr>
          <w:p w14:paraId="1F6BF151" w14:textId="77777777" w:rsidR="00645470" w:rsidRDefault="00645470" w:rsidP="00257050">
            <w:r>
              <w:t>2</w:t>
            </w:r>
          </w:p>
        </w:tc>
      </w:tr>
      <w:tr w:rsidR="00645470" w14:paraId="7AE0C2EA" w14:textId="77777777" w:rsidTr="00257050">
        <w:trPr>
          <w:trHeight w:val="263"/>
        </w:trPr>
        <w:tc>
          <w:tcPr>
            <w:tcW w:w="2186" w:type="dxa"/>
            <w:tcBorders>
              <w:top w:val="nil"/>
              <w:left w:val="nil"/>
              <w:bottom w:val="nil"/>
              <w:right w:val="nil"/>
            </w:tcBorders>
          </w:tcPr>
          <w:p w14:paraId="4F4FFEF5" w14:textId="77777777" w:rsidR="00645470" w:rsidRDefault="00645470" w:rsidP="00257050"/>
        </w:tc>
        <w:tc>
          <w:tcPr>
            <w:tcW w:w="1896" w:type="dxa"/>
            <w:tcBorders>
              <w:top w:val="nil"/>
              <w:left w:val="nil"/>
              <w:bottom w:val="nil"/>
              <w:right w:val="nil"/>
            </w:tcBorders>
          </w:tcPr>
          <w:p w14:paraId="4AF4EFCB" w14:textId="77777777" w:rsidR="00645470" w:rsidRDefault="00645470" w:rsidP="00257050"/>
        </w:tc>
        <w:tc>
          <w:tcPr>
            <w:tcW w:w="1681" w:type="dxa"/>
            <w:tcBorders>
              <w:top w:val="nil"/>
              <w:left w:val="nil"/>
              <w:bottom w:val="nil"/>
              <w:right w:val="nil"/>
            </w:tcBorders>
          </w:tcPr>
          <w:p w14:paraId="31A02314" w14:textId="77777777" w:rsidR="00645470" w:rsidRDefault="00645470" w:rsidP="00257050">
            <w:r>
              <w:t>V oder H</w:t>
            </w:r>
          </w:p>
        </w:tc>
        <w:tc>
          <w:tcPr>
            <w:tcW w:w="1502" w:type="dxa"/>
            <w:tcBorders>
              <w:top w:val="nil"/>
              <w:left w:val="nil"/>
              <w:bottom w:val="nil"/>
              <w:right w:val="nil"/>
            </w:tcBorders>
          </w:tcPr>
          <w:p w14:paraId="676E720E" w14:textId="77777777" w:rsidR="00645470" w:rsidRDefault="00645470" w:rsidP="00257050"/>
        </w:tc>
        <w:tc>
          <w:tcPr>
            <w:tcW w:w="1807" w:type="dxa"/>
            <w:tcBorders>
              <w:top w:val="nil"/>
              <w:left w:val="nil"/>
              <w:bottom w:val="nil"/>
              <w:right w:val="nil"/>
            </w:tcBorders>
          </w:tcPr>
          <w:p w14:paraId="131A8158" w14:textId="77777777" w:rsidR="00645470" w:rsidRDefault="00645470" w:rsidP="00257050">
            <w:r>
              <w:t>1</w:t>
            </w:r>
          </w:p>
        </w:tc>
      </w:tr>
      <w:tr w:rsidR="00645470" w14:paraId="7FAA0FD7" w14:textId="77777777" w:rsidTr="00257050">
        <w:trPr>
          <w:trHeight w:val="263"/>
        </w:trPr>
        <w:tc>
          <w:tcPr>
            <w:tcW w:w="2186" w:type="dxa"/>
            <w:tcBorders>
              <w:top w:val="nil"/>
              <w:left w:val="nil"/>
              <w:right w:val="nil"/>
            </w:tcBorders>
          </w:tcPr>
          <w:p w14:paraId="1BA282D2" w14:textId="77777777" w:rsidR="00645470" w:rsidRDefault="00645470" w:rsidP="00257050"/>
        </w:tc>
        <w:tc>
          <w:tcPr>
            <w:tcW w:w="1896" w:type="dxa"/>
            <w:tcBorders>
              <w:top w:val="nil"/>
              <w:left w:val="nil"/>
              <w:right w:val="nil"/>
            </w:tcBorders>
          </w:tcPr>
          <w:p w14:paraId="448176D9" w14:textId="77777777" w:rsidR="00645470" w:rsidRDefault="00645470" w:rsidP="00257050"/>
        </w:tc>
        <w:tc>
          <w:tcPr>
            <w:tcW w:w="1681" w:type="dxa"/>
            <w:tcBorders>
              <w:top w:val="nil"/>
              <w:left w:val="nil"/>
              <w:right w:val="nil"/>
            </w:tcBorders>
          </w:tcPr>
          <w:p w14:paraId="35B94464" w14:textId="77777777" w:rsidR="00645470" w:rsidRDefault="00645470" w:rsidP="00257050">
            <w:r>
              <w:t>U</w:t>
            </w:r>
          </w:p>
        </w:tc>
        <w:tc>
          <w:tcPr>
            <w:tcW w:w="1502" w:type="dxa"/>
            <w:tcBorders>
              <w:top w:val="nil"/>
              <w:left w:val="nil"/>
              <w:right w:val="nil"/>
            </w:tcBorders>
          </w:tcPr>
          <w:p w14:paraId="1F8176D7" w14:textId="77777777" w:rsidR="00645470" w:rsidRDefault="00645470" w:rsidP="00257050"/>
        </w:tc>
        <w:tc>
          <w:tcPr>
            <w:tcW w:w="1807" w:type="dxa"/>
            <w:tcBorders>
              <w:top w:val="nil"/>
              <w:left w:val="nil"/>
              <w:right w:val="nil"/>
            </w:tcBorders>
          </w:tcPr>
          <w:p w14:paraId="44B8C6A9" w14:textId="77777777" w:rsidR="00645470" w:rsidRDefault="00645470" w:rsidP="00257050">
            <w:r>
              <w:t>0</w:t>
            </w:r>
          </w:p>
        </w:tc>
      </w:tr>
      <w:tr w:rsidR="00645470" w14:paraId="48AC085E" w14:textId="77777777" w:rsidTr="00257050">
        <w:trPr>
          <w:trHeight w:val="263"/>
        </w:trPr>
        <w:tc>
          <w:tcPr>
            <w:tcW w:w="2186" w:type="dxa"/>
            <w:tcBorders>
              <w:left w:val="nil"/>
              <w:bottom w:val="nil"/>
              <w:right w:val="nil"/>
            </w:tcBorders>
          </w:tcPr>
          <w:p w14:paraId="3A2EB220" w14:textId="77777777" w:rsidR="00645470" w:rsidRDefault="00645470" w:rsidP="00257050">
            <w:r>
              <w:t>M</w:t>
            </w:r>
          </w:p>
        </w:tc>
        <w:tc>
          <w:tcPr>
            <w:tcW w:w="1896" w:type="dxa"/>
            <w:tcBorders>
              <w:left w:val="nil"/>
              <w:bottom w:val="nil"/>
              <w:right w:val="nil"/>
            </w:tcBorders>
          </w:tcPr>
          <w:p w14:paraId="2C745BC1" w14:textId="77777777" w:rsidR="00645470" w:rsidRDefault="00645470" w:rsidP="00257050">
            <w:r>
              <w:t>Typ_Selbst_2</w:t>
            </w:r>
          </w:p>
        </w:tc>
        <w:tc>
          <w:tcPr>
            <w:tcW w:w="1681" w:type="dxa"/>
            <w:tcBorders>
              <w:left w:val="nil"/>
              <w:bottom w:val="nil"/>
              <w:right w:val="nil"/>
            </w:tcBorders>
          </w:tcPr>
          <w:p w14:paraId="06F0C4B2" w14:textId="77777777" w:rsidR="00645470" w:rsidRDefault="00645470" w:rsidP="00257050">
            <w:r>
              <w:t xml:space="preserve">M </w:t>
            </w:r>
          </w:p>
        </w:tc>
        <w:tc>
          <w:tcPr>
            <w:tcW w:w="1502" w:type="dxa"/>
            <w:tcBorders>
              <w:left w:val="nil"/>
              <w:bottom w:val="nil"/>
              <w:right w:val="nil"/>
            </w:tcBorders>
          </w:tcPr>
          <w:p w14:paraId="5DB6A260" w14:textId="77777777" w:rsidR="00645470" w:rsidRDefault="00645470" w:rsidP="00257050">
            <w:r>
              <w:t>X2</w:t>
            </w:r>
          </w:p>
        </w:tc>
        <w:tc>
          <w:tcPr>
            <w:tcW w:w="1807" w:type="dxa"/>
            <w:tcBorders>
              <w:left w:val="nil"/>
              <w:bottom w:val="nil"/>
              <w:right w:val="nil"/>
            </w:tcBorders>
          </w:tcPr>
          <w:p w14:paraId="4280222E" w14:textId="77777777" w:rsidR="00645470" w:rsidRDefault="00645470" w:rsidP="00257050">
            <w:r>
              <w:t>3</w:t>
            </w:r>
          </w:p>
        </w:tc>
      </w:tr>
      <w:tr w:rsidR="00645470" w14:paraId="5C52DCA7" w14:textId="77777777" w:rsidTr="00257050">
        <w:trPr>
          <w:trHeight w:val="263"/>
        </w:trPr>
        <w:tc>
          <w:tcPr>
            <w:tcW w:w="2186" w:type="dxa"/>
            <w:tcBorders>
              <w:top w:val="nil"/>
              <w:left w:val="nil"/>
              <w:bottom w:val="nil"/>
              <w:right w:val="nil"/>
            </w:tcBorders>
          </w:tcPr>
          <w:p w14:paraId="0AC9C6D5" w14:textId="77777777" w:rsidR="00645470" w:rsidRDefault="00645470" w:rsidP="00257050"/>
        </w:tc>
        <w:tc>
          <w:tcPr>
            <w:tcW w:w="1896" w:type="dxa"/>
            <w:tcBorders>
              <w:top w:val="nil"/>
              <w:left w:val="nil"/>
              <w:bottom w:val="nil"/>
              <w:right w:val="nil"/>
            </w:tcBorders>
          </w:tcPr>
          <w:p w14:paraId="79DD9432" w14:textId="77777777" w:rsidR="00645470" w:rsidRDefault="00645470" w:rsidP="00257050"/>
        </w:tc>
        <w:tc>
          <w:tcPr>
            <w:tcW w:w="1681" w:type="dxa"/>
            <w:tcBorders>
              <w:top w:val="nil"/>
              <w:left w:val="nil"/>
              <w:bottom w:val="nil"/>
              <w:right w:val="nil"/>
            </w:tcBorders>
          </w:tcPr>
          <w:p w14:paraId="448B328E" w14:textId="77777777" w:rsidR="00645470" w:rsidRDefault="00645470" w:rsidP="00257050">
            <w:r>
              <w:t>D oder V</w:t>
            </w:r>
          </w:p>
        </w:tc>
        <w:tc>
          <w:tcPr>
            <w:tcW w:w="1502" w:type="dxa"/>
            <w:tcBorders>
              <w:top w:val="nil"/>
              <w:left w:val="nil"/>
              <w:bottom w:val="nil"/>
              <w:right w:val="nil"/>
            </w:tcBorders>
          </w:tcPr>
          <w:p w14:paraId="2B1F5D1C" w14:textId="77777777" w:rsidR="00645470" w:rsidRDefault="00645470" w:rsidP="00257050"/>
        </w:tc>
        <w:tc>
          <w:tcPr>
            <w:tcW w:w="1807" w:type="dxa"/>
            <w:tcBorders>
              <w:top w:val="nil"/>
              <w:left w:val="nil"/>
              <w:bottom w:val="nil"/>
              <w:right w:val="nil"/>
            </w:tcBorders>
          </w:tcPr>
          <w:p w14:paraId="6D43C7BF" w14:textId="77777777" w:rsidR="00645470" w:rsidRDefault="00645470" w:rsidP="00257050">
            <w:r>
              <w:t>2</w:t>
            </w:r>
          </w:p>
        </w:tc>
      </w:tr>
      <w:tr w:rsidR="00645470" w14:paraId="1E4C472C" w14:textId="77777777" w:rsidTr="00257050">
        <w:trPr>
          <w:trHeight w:val="263"/>
        </w:trPr>
        <w:tc>
          <w:tcPr>
            <w:tcW w:w="2186" w:type="dxa"/>
            <w:tcBorders>
              <w:top w:val="nil"/>
              <w:left w:val="nil"/>
              <w:bottom w:val="nil"/>
              <w:right w:val="nil"/>
            </w:tcBorders>
          </w:tcPr>
          <w:p w14:paraId="71E7CCA7" w14:textId="77777777" w:rsidR="00645470" w:rsidRDefault="00645470" w:rsidP="00257050"/>
        </w:tc>
        <w:tc>
          <w:tcPr>
            <w:tcW w:w="1896" w:type="dxa"/>
            <w:tcBorders>
              <w:top w:val="nil"/>
              <w:left w:val="nil"/>
              <w:bottom w:val="nil"/>
              <w:right w:val="nil"/>
            </w:tcBorders>
          </w:tcPr>
          <w:p w14:paraId="64A328A3" w14:textId="77777777" w:rsidR="00645470" w:rsidRDefault="00645470" w:rsidP="00257050"/>
        </w:tc>
        <w:tc>
          <w:tcPr>
            <w:tcW w:w="1681" w:type="dxa"/>
            <w:tcBorders>
              <w:top w:val="nil"/>
              <w:left w:val="nil"/>
              <w:bottom w:val="nil"/>
              <w:right w:val="nil"/>
            </w:tcBorders>
          </w:tcPr>
          <w:p w14:paraId="625AECB9" w14:textId="77777777" w:rsidR="00645470" w:rsidRDefault="00645470" w:rsidP="00257050">
            <w:r>
              <w:t>K oder U</w:t>
            </w:r>
          </w:p>
        </w:tc>
        <w:tc>
          <w:tcPr>
            <w:tcW w:w="1502" w:type="dxa"/>
            <w:tcBorders>
              <w:top w:val="nil"/>
              <w:left w:val="nil"/>
              <w:bottom w:val="nil"/>
              <w:right w:val="nil"/>
            </w:tcBorders>
          </w:tcPr>
          <w:p w14:paraId="55386A8B" w14:textId="77777777" w:rsidR="00645470" w:rsidRDefault="00645470" w:rsidP="00257050"/>
        </w:tc>
        <w:tc>
          <w:tcPr>
            <w:tcW w:w="1807" w:type="dxa"/>
            <w:tcBorders>
              <w:top w:val="nil"/>
              <w:left w:val="nil"/>
              <w:bottom w:val="nil"/>
              <w:right w:val="nil"/>
            </w:tcBorders>
          </w:tcPr>
          <w:p w14:paraId="705C4191" w14:textId="77777777" w:rsidR="00645470" w:rsidRDefault="00645470" w:rsidP="00257050">
            <w:r>
              <w:t>1</w:t>
            </w:r>
          </w:p>
        </w:tc>
      </w:tr>
      <w:tr w:rsidR="00645470" w14:paraId="6C18AB2D" w14:textId="77777777" w:rsidTr="00257050">
        <w:trPr>
          <w:trHeight w:val="263"/>
        </w:trPr>
        <w:tc>
          <w:tcPr>
            <w:tcW w:w="2186" w:type="dxa"/>
            <w:tcBorders>
              <w:top w:val="nil"/>
              <w:left w:val="nil"/>
              <w:right w:val="nil"/>
            </w:tcBorders>
          </w:tcPr>
          <w:p w14:paraId="6F53213F" w14:textId="77777777" w:rsidR="00645470" w:rsidRDefault="00645470" w:rsidP="00257050"/>
        </w:tc>
        <w:tc>
          <w:tcPr>
            <w:tcW w:w="1896" w:type="dxa"/>
            <w:tcBorders>
              <w:top w:val="nil"/>
              <w:left w:val="nil"/>
              <w:right w:val="nil"/>
            </w:tcBorders>
          </w:tcPr>
          <w:p w14:paraId="632F6BEA" w14:textId="77777777" w:rsidR="00645470" w:rsidRDefault="00645470" w:rsidP="00257050"/>
        </w:tc>
        <w:tc>
          <w:tcPr>
            <w:tcW w:w="1681" w:type="dxa"/>
            <w:tcBorders>
              <w:top w:val="nil"/>
              <w:left w:val="nil"/>
              <w:right w:val="nil"/>
            </w:tcBorders>
          </w:tcPr>
          <w:p w14:paraId="2D4BDDEE" w14:textId="77777777" w:rsidR="00645470" w:rsidRDefault="00645470" w:rsidP="00257050">
            <w:r>
              <w:t>H</w:t>
            </w:r>
          </w:p>
        </w:tc>
        <w:tc>
          <w:tcPr>
            <w:tcW w:w="1502" w:type="dxa"/>
            <w:tcBorders>
              <w:top w:val="nil"/>
              <w:left w:val="nil"/>
              <w:right w:val="nil"/>
            </w:tcBorders>
          </w:tcPr>
          <w:p w14:paraId="528DB8D8" w14:textId="77777777" w:rsidR="00645470" w:rsidRDefault="00645470" w:rsidP="00257050"/>
        </w:tc>
        <w:tc>
          <w:tcPr>
            <w:tcW w:w="1807" w:type="dxa"/>
            <w:tcBorders>
              <w:top w:val="nil"/>
              <w:left w:val="nil"/>
              <w:right w:val="nil"/>
            </w:tcBorders>
          </w:tcPr>
          <w:p w14:paraId="21F917F4" w14:textId="77777777" w:rsidR="00645470" w:rsidRDefault="00645470" w:rsidP="00257050">
            <w:r>
              <w:t>0</w:t>
            </w:r>
          </w:p>
        </w:tc>
      </w:tr>
      <w:tr w:rsidR="00645470" w14:paraId="3CC6A26A" w14:textId="77777777" w:rsidTr="00257050">
        <w:trPr>
          <w:trHeight w:val="263"/>
        </w:trPr>
        <w:tc>
          <w:tcPr>
            <w:tcW w:w="2186" w:type="dxa"/>
            <w:tcBorders>
              <w:left w:val="nil"/>
              <w:bottom w:val="nil"/>
              <w:right w:val="nil"/>
            </w:tcBorders>
          </w:tcPr>
          <w:p w14:paraId="096BDEC1" w14:textId="77777777" w:rsidR="00645470" w:rsidRDefault="00645470" w:rsidP="00257050">
            <w:r>
              <w:t>V</w:t>
            </w:r>
          </w:p>
        </w:tc>
        <w:tc>
          <w:tcPr>
            <w:tcW w:w="1896" w:type="dxa"/>
            <w:tcBorders>
              <w:left w:val="nil"/>
              <w:bottom w:val="nil"/>
              <w:right w:val="nil"/>
            </w:tcBorders>
          </w:tcPr>
          <w:p w14:paraId="0A4D39E7" w14:textId="77777777" w:rsidR="00645470" w:rsidRDefault="00645470" w:rsidP="00257050">
            <w:r>
              <w:t>Typ_Selbst_3</w:t>
            </w:r>
          </w:p>
        </w:tc>
        <w:tc>
          <w:tcPr>
            <w:tcW w:w="1681" w:type="dxa"/>
            <w:tcBorders>
              <w:left w:val="nil"/>
              <w:bottom w:val="nil"/>
              <w:right w:val="nil"/>
            </w:tcBorders>
          </w:tcPr>
          <w:p w14:paraId="4FB317B4" w14:textId="77777777" w:rsidR="00645470" w:rsidRDefault="00645470" w:rsidP="00257050">
            <w:r>
              <w:t>V</w:t>
            </w:r>
          </w:p>
        </w:tc>
        <w:tc>
          <w:tcPr>
            <w:tcW w:w="1502" w:type="dxa"/>
            <w:tcBorders>
              <w:left w:val="nil"/>
              <w:bottom w:val="nil"/>
              <w:right w:val="nil"/>
            </w:tcBorders>
          </w:tcPr>
          <w:p w14:paraId="24A1247E" w14:textId="77777777" w:rsidR="00645470" w:rsidRDefault="00645470" w:rsidP="00257050">
            <w:r>
              <w:t>X3</w:t>
            </w:r>
          </w:p>
        </w:tc>
        <w:tc>
          <w:tcPr>
            <w:tcW w:w="1807" w:type="dxa"/>
            <w:tcBorders>
              <w:left w:val="nil"/>
              <w:bottom w:val="nil"/>
              <w:right w:val="nil"/>
            </w:tcBorders>
          </w:tcPr>
          <w:p w14:paraId="5501AFEB" w14:textId="77777777" w:rsidR="00645470" w:rsidRDefault="00645470" w:rsidP="00257050">
            <w:r>
              <w:t>3</w:t>
            </w:r>
          </w:p>
        </w:tc>
      </w:tr>
      <w:tr w:rsidR="00645470" w14:paraId="4EC0EDD0" w14:textId="77777777" w:rsidTr="00257050">
        <w:trPr>
          <w:trHeight w:val="263"/>
        </w:trPr>
        <w:tc>
          <w:tcPr>
            <w:tcW w:w="2186" w:type="dxa"/>
            <w:tcBorders>
              <w:top w:val="nil"/>
              <w:left w:val="nil"/>
              <w:bottom w:val="nil"/>
              <w:right w:val="nil"/>
            </w:tcBorders>
          </w:tcPr>
          <w:p w14:paraId="2B518065" w14:textId="77777777" w:rsidR="00645470" w:rsidRDefault="00645470" w:rsidP="00257050"/>
        </w:tc>
        <w:tc>
          <w:tcPr>
            <w:tcW w:w="1896" w:type="dxa"/>
            <w:tcBorders>
              <w:top w:val="nil"/>
              <w:left w:val="nil"/>
              <w:bottom w:val="nil"/>
              <w:right w:val="nil"/>
            </w:tcBorders>
          </w:tcPr>
          <w:p w14:paraId="70B76BE5" w14:textId="77777777" w:rsidR="00645470" w:rsidRDefault="00645470" w:rsidP="00257050"/>
        </w:tc>
        <w:tc>
          <w:tcPr>
            <w:tcW w:w="1681" w:type="dxa"/>
            <w:tcBorders>
              <w:top w:val="nil"/>
              <w:left w:val="nil"/>
              <w:bottom w:val="nil"/>
              <w:right w:val="nil"/>
            </w:tcBorders>
          </w:tcPr>
          <w:p w14:paraId="47B31BCA" w14:textId="77777777" w:rsidR="00645470" w:rsidRDefault="00645470" w:rsidP="00257050">
            <w:r>
              <w:t>U oder M</w:t>
            </w:r>
          </w:p>
        </w:tc>
        <w:tc>
          <w:tcPr>
            <w:tcW w:w="1502" w:type="dxa"/>
            <w:tcBorders>
              <w:top w:val="nil"/>
              <w:left w:val="nil"/>
              <w:bottom w:val="nil"/>
              <w:right w:val="nil"/>
            </w:tcBorders>
          </w:tcPr>
          <w:p w14:paraId="3D3DE7EE" w14:textId="77777777" w:rsidR="00645470" w:rsidRDefault="00645470" w:rsidP="00257050"/>
        </w:tc>
        <w:tc>
          <w:tcPr>
            <w:tcW w:w="1807" w:type="dxa"/>
            <w:tcBorders>
              <w:top w:val="nil"/>
              <w:left w:val="nil"/>
              <w:bottom w:val="nil"/>
              <w:right w:val="nil"/>
            </w:tcBorders>
          </w:tcPr>
          <w:p w14:paraId="0AF75D3F" w14:textId="77777777" w:rsidR="00645470" w:rsidRDefault="00645470" w:rsidP="00257050">
            <w:r>
              <w:t>2</w:t>
            </w:r>
          </w:p>
        </w:tc>
      </w:tr>
      <w:tr w:rsidR="00645470" w14:paraId="6D534740" w14:textId="77777777" w:rsidTr="00257050">
        <w:trPr>
          <w:trHeight w:val="263"/>
        </w:trPr>
        <w:tc>
          <w:tcPr>
            <w:tcW w:w="2186" w:type="dxa"/>
            <w:tcBorders>
              <w:top w:val="nil"/>
              <w:left w:val="nil"/>
              <w:bottom w:val="nil"/>
              <w:right w:val="nil"/>
            </w:tcBorders>
          </w:tcPr>
          <w:p w14:paraId="5A7019AE" w14:textId="77777777" w:rsidR="00645470" w:rsidRDefault="00645470" w:rsidP="00257050"/>
        </w:tc>
        <w:tc>
          <w:tcPr>
            <w:tcW w:w="1896" w:type="dxa"/>
            <w:tcBorders>
              <w:top w:val="nil"/>
              <w:left w:val="nil"/>
              <w:bottom w:val="nil"/>
              <w:right w:val="nil"/>
            </w:tcBorders>
          </w:tcPr>
          <w:p w14:paraId="19960F3D" w14:textId="77777777" w:rsidR="00645470" w:rsidRDefault="00645470" w:rsidP="00257050"/>
        </w:tc>
        <w:tc>
          <w:tcPr>
            <w:tcW w:w="1681" w:type="dxa"/>
            <w:tcBorders>
              <w:top w:val="nil"/>
              <w:left w:val="nil"/>
              <w:bottom w:val="nil"/>
              <w:right w:val="nil"/>
            </w:tcBorders>
          </w:tcPr>
          <w:p w14:paraId="2CD367A2" w14:textId="77777777" w:rsidR="00645470" w:rsidRDefault="00645470" w:rsidP="00257050">
            <w:r>
              <w:t>D oder H</w:t>
            </w:r>
          </w:p>
        </w:tc>
        <w:tc>
          <w:tcPr>
            <w:tcW w:w="1502" w:type="dxa"/>
            <w:tcBorders>
              <w:top w:val="nil"/>
              <w:left w:val="nil"/>
              <w:bottom w:val="nil"/>
              <w:right w:val="nil"/>
            </w:tcBorders>
          </w:tcPr>
          <w:p w14:paraId="453B8ED6" w14:textId="77777777" w:rsidR="00645470" w:rsidRDefault="00645470" w:rsidP="00257050"/>
        </w:tc>
        <w:tc>
          <w:tcPr>
            <w:tcW w:w="1807" w:type="dxa"/>
            <w:tcBorders>
              <w:top w:val="nil"/>
              <w:left w:val="nil"/>
              <w:bottom w:val="nil"/>
              <w:right w:val="nil"/>
            </w:tcBorders>
          </w:tcPr>
          <w:p w14:paraId="18E3918B" w14:textId="77777777" w:rsidR="00645470" w:rsidRDefault="00645470" w:rsidP="00257050">
            <w:r>
              <w:t>1</w:t>
            </w:r>
          </w:p>
        </w:tc>
      </w:tr>
      <w:tr w:rsidR="00645470" w14:paraId="426638EF" w14:textId="77777777" w:rsidTr="00257050">
        <w:trPr>
          <w:trHeight w:val="263"/>
        </w:trPr>
        <w:tc>
          <w:tcPr>
            <w:tcW w:w="2186" w:type="dxa"/>
            <w:tcBorders>
              <w:top w:val="nil"/>
              <w:left w:val="nil"/>
              <w:right w:val="nil"/>
            </w:tcBorders>
          </w:tcPr>
          <w:p w14:paraId="2EE16693" w14:textId="77777777" w:rsidR="00645470" w:rsidRDefault="00645470" w:rsidP="00257050"/>
        </w:tc>
        <w:tc>
          <w:tcPr>
            <w:tcW w:w="1896" w:type="dxa"/>
            <w:tcBorders>
              <w:top w:val="nil"/>
              <w:left w:val="nil"/>
              <w:right w:val="nil"/>
            </w:tcBorders>
          </w:tcPr>
          <w:p w14:paraId="1828E6DA" w14:textId="77777777" w:rsidR="00645470" w:rsidRDefault="00645470" w:rsidP="00257050"/>
        </w:tc>
        <w:tc>
          <w:tcPr>
            <w:tcW w:w="1681" w:type="dxa"/>
            <w:tcBorders>
              <w:top w:val="nil"/>
              <w:left w:val="nil"/>
              <w:right w:val="nil"/>
            </w:tcBorders>
          </w:tcPr>
          <w:p w14:paraId="742CFDAD" w14:textId="77777777" w:rsidR="00645470" w:rsidRDefault="00645470" w:rsidP="00257050">
            <w:r>
              <w:t>K</w:t>
            </w:r>
          </w:p>
        </w:tc>
        <w:tc>
          <w:tcPr>
            <w:tcW w:w="1502" w:type="dxa"/>
            <w:tcBorders>
              <w:top w:val="nil"/>
              <w:left w:val="nil"/>
              <w:right w:val="nil"/>
            </w:tcBorders>
          </w:tcPr>
          <w:p w14:paraId="7D0CD6CC" w14:textId="77777777" w:rsidR="00645470" w:rsidRDefault="00645470" w:rsidP="00257050"/>
        </w:tc>
        <w:tc>
          <w:tcPr>
            <w:tcW w:w="1807" w:type="dxa"/>
            <w:tcBorders>
              <w:top w:val="nil"/>
              <w:left w:val="nil"/>
              <w:right w:val="nil"/>
            </w:tcBorders>
          </w:tcPr>
          <w:p w14:paraId="7099412C" w14:textId="77777777" w:rsidR="00645470" w:rsidRDefault="00645470" w:rsidP="00257050">
            <w:r>
              <w:t>0</w:t>
            </w:r>
          </w:p>
        </w:tc>
      </w:tr>
    </w:tbl>
    <w:p w14:paraId="66A2FDB7" w14:textId="77777777" w:rsidR="00645470" w:rsidRDefault="00645470" w:rsidP="00645470"/>
    <w:p w14:paraId="15EC4DF8" w14:textId="77777777" w:rsidR="00645470" w:rsidRPr="001D1004" w:rsidRDefault="00645470" w:rsidP="00645470">
      <w:pPr>
        <w:tabs>
          <w:tab w:val="left" w:pos="3144"/>
          <w:tab w:val="left" w:pos="6175"/>
        </w:tabs>
        <w:ind w:left="113"/>
        <w:rPr>
          <w:b/>
          <w:sz w:val="24"/>
        </w:rPr>
      </w:pPr>
      <w:r w:rsidRPr="001D1004">
        <w:rPr>
          <w:b/>
          <w:sz w:val="24"/>
        </w:rPr>
        <w:t xml:space="preserve">Berechnung der typologischen Kongruenz (Brown &amp; Gore) </w:t>
      </w:r>
      <w:r w:rsidRPr="001D1004">
        <w:rPr>
          <w:b/>
          <w:sz w:val="24"/>
          <w:highlight w:val="yellow"/>
        </w:rPr>
        <w:t>psychosozial</w:t>
      </w:r>
      <w:r w:rsidRPr="001D1004">
        <w:rPr>
          <w:b/>
          <w:sz w:val="24"/>
        </w:rPr>
        <w:t xml:space="preserve"> aufgrund der Stichprobe</w:t>
      </w:r>
    </w:p>
    <w:p w14:paraId="2577D992" w14:textId="77777777" w:rsidR="00645470" w:rsidRPr="00645470" w:rsidRDefault="00645470" w:rsidP="00645470">
      <w:pPr>
        <w:pStyle w:val="Listenabsatz"/>
        <w:numPr>
          <w:ilvl w:val="0"/>
          <w:numId w:val="1"/>
        </w:numPr>
        <w:tabs>
          <w:tab w:val="left" w:pos="3144"/>
          <w:tab w:val="left" w:pos="6175"/>
        </w:tabs>
        <w:rPr>
          <w:b/>
        </w:rPr>
      </w:pPr>
      <w:r>
        <w:rPr>
          <w:b/>
        </w:rPr>
        <w:t>Auszählung der Häufigkeiten für die ersten drei Stellen – der jeweils häufigste Buchstabe an dieser Stelle ist dann der Code</w:t>
      </w:r>
    </w:p>
    <w:tbl>
      <w:tblPr>
        <w:tblW w:w="70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83"/>
        <w:gridCol w:w="968"/>
        <w:gridCol w:w="1138"/>
        <w:gridCol w:w="1030"/>
        <w:gridCol w:w="1476"/>
        <w:gridCol w:w="1476"/>
      </w:tblGrid>
      <w:tr w:rsidR="00645470" w:rsidRPr="00645470" w14:paraId="66445B22" w14:textId="77777777" w:rsidTr="00257050">
        <w:trPr>
          <w:cantSplit/>
        </w:trPr>
        <w:tc>
          <w:tcPr>
            <w:tcW w:w="7067" w:type="dxa"/>
            <w:gridSpan w:val="6"/>
            <w:tcBorders>
              <w:top w:val="nil"/>
              <w:left w:val="nil"/>
              <w:bottom w:val="nil"/>
              <w:right w:val="nil"/>
            </w:tcBorders>
            <w:shd w:val="clear" w:color="auto" w:fill="FFFFFF"/>
            <w:vAlign w:val="center"/>
          </w:tcPr>
          <w:p w14:paraId="01E26B8B" w14:textId="77777777" w:rsidR="00645470" w:rsidRPr="00645470" w:rsidRDefault="00645470" w:rsidP="00257050">
            <w:pPr>
              <w:autoSpaceDE w:val="0"/>
              <w:autoSpaceDN w:val="0"/>
              <w:adjustRightInd w:val="0"/>
              <w:spacing w:after="0" w:line="320" w:lineRule="atLeast"/>
              <w:ind w:left="60" w:right="60"/>
              <w:jc w:val="center"/>
              <w:rPr>
                <w:rFonts w:ascii="Arial" w:hAnsi="Arial" w:cs="Arial"/>
                <w:color w:val="010205"/>
                <w:sz w:val="18"/>
              </w:rPr>
            </w:pPr>
            <w:r w:rsidRPr="00645470">
              <w:rPr>
                <w:rFonts w:ascii="Arial" w:hAnsi="Arial" w:cs="Arial"/>
                <w:b/>
                <w:bCs/>
                <w:color w:val="010205"/>
                <w:sz w:val="18"/>
              </w:rPr>
              <w:t>TypFremd_1 An erster Stelle (am wichtigsten)</w:t>
            </w:r>
          </w:p>
        </w:tc>
      </w:tr>
      <w:tr w:rsidR="00645470" w:rsidRPr="001D1004" w14:paraId="239C1484" w14:textId="77777777" w:rsidTr="00257050">
        <w:trPr>
          <w:cantSplit/>
        </w:trPr>
        <w:tc>
          <w:tcPr>
            <w:tcW w:w="1951" w:type="dxa"/>
            <w:gridSpan w:val="2"/>
            <w:tcBorders>
              <w:top w:val="nil"/>
              <w:left w:val="nil"/>
              <w:bottom w:val="single" w:sz="8" w:space="0" w:color="152935"/>
              <w:right w:val="nil"/>
            </w:tcBorders>
            <w:shd w:val="clear" w:color="auto" w:fill="FFFFFF"/>
            <w:vAlign w:val="bottom"/>
          </w:tcPr>
          <w:p w14:paraId="67690490" w14:textId="77777777" w:rsidR="00645470" w:rsidRPr="001D1004" w:rsidRDefault="00645470" w:rsidP="00257050">
            <w:pPr>
              <w:autoSpaceDE w:val="0"/>
              <w:autoSpaceDN w:val="0"/>
              <w:adjustRightInd w:val="0"/>
              <w:spacing w:after="0" w:line="240" w:lineRule="auto"/>
              <w:rPr>
                <w:rFonts w:ascii="Times New Roman" w:hAnsi="Times New Roman" w:cs="Times New Roman"/>
                <w:sz w:val="20"/>
                <w:szCs w:val="24"/>
              </w:rPr>
            </w:pPr>
          </w:p>
        </w:tc>
        <w:tc>
          <w:tcPr>
            <w:tcW w:w="1137" w:type="dxa"/>
            <w:tcBorders>
              <w:top w:val="nil"/>
              <w:left w:val="nil"/>
              <w:bottom w:val="single" w:sz="8" w:space="0" w:color="152935"/>
              <w:right w:val="single" w:sz="8" w:space="0" w:color="E0E0E0"/>
            </w:tcBorders>
            <w:shd w:val="clear" w:color="auto" w:fill="FFFFFF"/>
            <w:vAlign w:val="bottom"/>
          </w:tcPr>
          <w:p w14:paraId="42E0F7A8" w14:textId="77777777" w:rsidR="00645470" w:rsidRPr="001D1004" w:rsidRDefault="00645470" w:rsidP="00257050">
            <w:pPr>
              <w:autoSpaceDE w:val="0"/>
              <w:autoSpaceDN w:val="0"/>
              <w:adjustRightInd w:val="0"/>
              <w:spacing w:after="0" w:line="320" w:lineRule="atLeast"/>
              <w:ind w:left="60" w:right="60"/>
              <w:jc w:val="center"/>
              <w:rPr>
                <w:rFonts w:ascii="Arial" w:hAnsi="Arial" w:cs="Arial"/>
                <w:color w:val="264A60"/>
                <w:sz w:val="20"/>
                <w:szCs w:val="18"/>
              </w:rPr>
            </w:pPr>
            <w:r w:rsidRPr="001D1004">
              <w:rPr>
                <w:rFonts w:ascii="Arial" w:hAnsi="Arial" w:cs="Arial"/>
                <w:color w:val="264A60"/>
                <w:sz w:val="20"/>
                <w:szCs w:val="18"/>
              </w:rPr>
              <w:t>Häufigkeit</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4B89BEB9" w14:textId="77777777" w:rsidR="00645470" w:rsidRPr="001D1004" w:rsidRDefault="00645470" w:rsidP="00257050">
            <w:pPr>
              <w:autoSpaceDE w:val="0"/>
              <w:autoSpaceDN w:val="0"/>
              <w:adjustRightInd w:val="0"/>
              <w:spacing w:after="0" w:line="320" w:lineRule="atLeast"/>
              <w:ind w:left="60" w:right="60"/>
              <w:jc w:val="center"/>
              <w:rPr>
                <w:rFonts w:ascii="Arial" w:hAnsi="Arial" w:cs="Arial"/>
                <w:color w:val="264A60"/>
                <w:sz w:val="20"/>
                <w:szCs w:val="18"/>
              </w:rPr>
            </w:pPr>
            <w:r w:rsidRPr="001D1004">
              <w:rPr>
                <w:rFonts w:ascii="Arial" w:hAnsi="Arial" w:cs="Arial"/>
                <w:color w:val="264A60"/>
                <w:sz w:val="20"/>
                <w:szCs w:val="18"/>
              </w:rPr>
              <w:t>Prozent</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7E669F1D" w14:textId="77777777" w:rsidR="00645470" w:rsidRPr="001D1004" w:rsidRDefault="00645470" w:rsidP="00257050">
            <w:pPr>
              <w:autoSpaceDE w:val="0"/>
              <w:autoSpaceDN w:val="0"/>
              <w:adjustRightInd w:val="0"/>
              <w:spacing w:after="0" w:line="320" w:lineRule="atLeast"/>
              <w:ind w:left="60" w:right="60"/>
              <w:jc w:val="center"/>
              <w:rPr>
                <w:rFonts w:ascii="Arial" w:hAnsi="Arial" w:cs="Arial"/>
                <w:color w:val="264A60"/>
                <w:sz w:val="20"/>
                <w:szCs w:val="18"/>
              </w:rPr>
            </w:pPr>
            <w:r w:rsidRPr="001D1004">
              <w:rPr>
                <w:rFonts w:ascii="Arial" w:hAnsi="Arial" w:cs="Arial"/>
                <w:color w:val="264A60"/>
                <w:sz w:val="20"/>
                <w:szCs w:val="18"/>
              </w:rPr>
              <w:t>Gültige Prozente</w:t>
            </w:r>
          </w:p>
        </w:tc>
        <w:tc>
          <w:tcPr>
            <w:tcW w:w="1475" w:type="dxa"/>
            <w:tcBorders>
              <w:top w:val="nil"/>
              <w:left w:val="single" w:sz="8" w:space="0" w:color="E0E0E0"/>
              <w:bottom w:val="single" w:sz="8" w:space="0" w:color="152935"/>
              <w:right w:val="nil"/>
            </w:tcBorders>
            <w:shd w:val="clear" w:color="auto" w:fill="FFFFFF"/>
            <w:vAlign w:val="bottom"/>
          </w:tcPr>
          <w:p w14:paraId="41F3088E" w14:textId="77777777" w:rsidR="00645470" w:rsidRPr="001D1004" w:rsidRDefault="00645470" w:rsidP="00257050">
            <w:pPr>
              <w:autoSpaceDE w:val="0"/>
              <w:autoSpaceDN w:val="0"/>
              <w:adjustRightInd w:val="0"/>
              <w:spacing w:after="0" w:line="320" w:lineRule="atLeast"/>
              <w:ind w:left="60" w:right="60"/>
              <w:jc w:val="center"/>
              <w:rPr>
                <w:rFonts w:ascii="Arial" w:hAnsi="Arial" w:cs="Arial"/>
                <w:color w:val="264A60"/>
                <w:sz w:val="20"/>
                <w:szCs w:val="18"/>
              </w:rPr>
            </w:pPr>
            <w:r w:rsidRPr="001D1004">
              <w:rPr>
                <w:rFonts w:ascii="Arial" w:hAnsi="Arial" w:cs="Arial"/>
                <w:color w:val="264A60"/>
                <w:sz w:val="20"/>
                <w:szCs w:val="18"/>
              </w:rPr>
              <w:t>Kumulierte Prozente</w:t>
            </w:r>
          </w:p>
        </w:tc>
      </w:tr>
      <w:tr w:rsidR="00645470" w:rsidRPr="001D1004" w14:paraId="7D3B4EB4" w14:textId="77777777" w:rsidTr="00257050">
        <w:trPr>
          <w:cantSplit/>
        </w:trPr>
        <w:tc>
          <w:tcPr>
            <w:tcW w:w="983" w:type="dxa"/>
            <w:vMerge w:val="restart"/>
            <w:tcBorders>
              <w:top w:val="single" w:sz="8" w:space="0" w:color="152935"/>
              <w:left w:val="nil"/>
              <w:bottom w:val="single" w:sz="8" w:space="0" w:color="AEAEAE"/>
              <w:right w:val="nil"/>
            </w:tcBorders>
            <w:shd w:val="clear" w:color="auto" w:fill="E0E0E0"/>
          </w:tcPr>
          <w:p w14:paraId="35CBD921"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20"/>
                <w:szCs w:val="18"/>
              </w:rPr>
            </w:pPr>
            <w:r w:rsidRPr="001D1004">
              <w:rPr>
                <w:rFonts w:ascii="Arial" w:hAnsi="Arial" w:cs="Arial"/>
                <w:color w:val="264A60"/>
                <w:sz w:val="20"/>
                <w:szCs w:val="18"/>
              </w:rPr>
              <w:t>Gültig</w:t>
            </w:r>
          </w:p>
        </w:tc>
        <w:tc>
          <w:tcPr>
            <w:tcW w:w="968" w:type="dxa"/>
            <w:tcBorders>
              <w:top w:val="single" w:sz="8" w:space="0" w:color="152935"/>
              <w:left w:val="nil"/>
              <w:bottom w:val="single" w:sz="8" w:space="0" w:color="AEAEAE"/>
              <w:right w:val="nil"/>
            </w:tcBorders>
            <w:shd w:val="clear" w:color="auto" w:fill="E0E0E0"/>
          </w:tcPr>
          <w:p w14:paraId="6855A446"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20"/>
                <w:szCs w:val="18"/>
              </w:rPr>
            </w:pPr>
            <w:r w:rsidRPr="001D1004">
              <w:rPr>
                <w:rFonts w:ascii="Arial" w:hAnsi="Arial" w:cs="Arial"/>
                <w:color w:val="264A60"/>
                <w:sz w:val="20"/>
                <w:szCs w:val="18"/>
              </w:rPr>
              <w:t>D</w:t>
            </w:r>
          </w:p>
        </w:tc>
        <w:tc>
          <w:tcPr>
            <w:tcW w:w="1137" w:type="dxa"/>
            <w:tcBorders>
              <w:top w:val="single" w:sz="8" w:space="0" w:color="152935"/>
              <w:left w:val="nil"/>
              <w:bottom w:val="single" w:sz="8" w:space="0" w:color="AEAEAE"/>
              <w:right w:val="single" w:sz="8" w:space="0" w:color="E0E0E0"/>
            </w:tcBorders>
            <w:shd w:val="clear" w:color="auto" w:fill="FFFFFF"/>
          </w:tcPr>
          <w:p w14:paraId="388BF0BD"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20"/>
                <w:szCs w:val="18"/>
              </w:rPr>
            </w:pPr>
            <w:r w:rsidRPr="001D1004">
              <w:rPr>
                <w:rFonts w:ascii="Arial" w:hAnsi="Arial" w:cs="Arial"/>
                <w:color w:val="010205"/>
                <w:sz w:val="20"/>
                <w:szCs w:val="18"/>
              </w:rPr>
              <w:t>153</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6B9F5E4C"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20"/>
                <w:szCs w:val="18"/>
              </w:rPr>
            </w:pPr>
            <w:r w:rsidRPr="001D1004">
              <w:rPr>
                <w:rFonts w:ascii="Arial" w:hAnsi="Arial" w:cs="Arial"/>
                <w:color w:val="010205"/>
                <w:sz w:val="20"/>
                <w:szCs w:val="18"/>
              </w:rPr>
              <w:t>69.2</w:t>
            </w:r>
          </w:p>
        </w:tc>
        <w:tc>
          <w:tcPr>
            <w:tcW w:w="1475" w:type="dxa"/>
            <w:tcBorders>
              <w:top w:val="single" w:sz="8" w:space="0" w:color="152935"/>
              <w:left w:val="single" w:sz="8" w:space="0" w:color="E0E0E0"/>
              <w:bottom w:val="single" w:sz="8" w:space="0" w:color="AEAEAE"/>
              <w:right w:val="single" w:sz="8" w:space="0" w:color="E0E0E0"/>
            </w:tcBorders>
            <w:shd w:val="clear" w:color="auto" w:fill="FFFFFF"/>
          </w:tcPr>
          <w:p w14:paraId="5BF16911"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20"/>
                <w:szCs w:val="18"/>
              </w:rPr>
            </w:pPr>
            <w:r w:rsidRPr="001D1004">
              <w:rPr>
                <w:rFonts w:ascii="Arial" w:hAnsi="Arial" w:cs="Arial"/>
                <w:color w:val="010205"/>
                <w:sz w:val="20"/>
                <w:szCs w:val="18"/>
              </w:rPr>
              <w:t>77.3</w:t>
            </w:r>
          </w:p>
        </w:tc>
        <w:tc>
          <w:tcPr>
            <w:tcW w:w="1475" w:type="dxa"/>
            <w:tcBorders>
              <w:top w:val="single" w:sz="8" w:space="0" w:color="152935"/>
              <w:left w:val="single" w:sz="8" w:space="0" w:color="E0E0E0"/>
              <w:bottom w:val="single" w:sz="8" w:space="0" w:color="AEAEAE"/>
              <w:right w:val="nil"/>
            </w:tcBorders>
            <w:shd w:val="clear" w:color="auto" w:fill="FFFFFF"/>
          </w:tcPr>
          <w:p w14:paraId="57589AE6"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20"/>
                <w:szCs w:val="18"/>
              </w:rPr>
            </w:pPr>
            <w:r w:rsidRPr="001D1004">
              <w:rPr>
                <w:rFonts w:ascii="Arial" w:hAnsi="Arial" w:cs="Arial"/>
                <w:color w:val="010205"/>
                <w:sz w:val="20"/>
                <w:szCs w:val="18"/>
              </w:rPr>
              <w:t>77.3</w:t>
            </w:r>
          </w:p>
        </w:tc>
      </w:tr>
      <w:tr w:rsidR="00645470" w:rsidRPr="001D1004" w14:paraId="57BE220F" w14:textId="77777777" w:rsidTr="00257050">
        <w:trPr>
          <w:cantSplit/>
        </w:trPr>
        <w:tc>
          <w:tcPr>
            <w:tcW w:w="983" w:type="dxa"/>
            <w:vMerge/>
            <w:tcBorders>
              <w:top w:val="single" w:sz="8" w:space="0" w:color="152935"/>
              <w:left w:val="nil"/>
              <w:bottom w:val="single" w:sz="8" w:space="0" w:color="AEAEAE"/>
              <w:right w:val="nil"/>
            </w:tcBorders>
            <w:shd w:val="clear" w:color="auto" w:fill="E0E0E0"/>
          </w:tcPr>
          <w:p w14:paraId="674757D5" w14:textId="77777777" w:rsidR="00645470" w:rsidRPr="001D1004" w:rsidRDefault="00645470" w:rsidP="00257050">
            <w:pPr>
              <w:autoSpaceDE w:val="0"/>
              <w:autoSpaceDN w:val="0"/>
              <w:adjustRightInd w:val="0"/>
              <w:spacing w:after="0" w:line="240" w:lineRule="auto"/>
              <w:rPr>
                <w:rFonts w:ascii="Arial" w:hAnsi="Arial" w:cs="Arial"/>
                <w:color w:val="010205"/>
                <w:sz w:val="20"/>
                <w:szCs w:val="18"/>
              </w:rPr>
            </w:pPr>
          </w:p>
        </w:tc>
        <w:tc>
          <w:tcPr>
            <w:tcW w:w="968" w:type="dxa"/>
            <w:tcBorders>
              <w:top w:val="single" w:sz="8" w:space="0" w:color="AEAEAE"/>
              <w:left w:val="nil"/>
              <w:bottom w:val="single" w:sz="8" w:space="0" w:color="AEAEAE"/>
              <w:right w:val="nil"/>
            </w:tcBorders>
            <w:shd w:val="clear" w:color="auto" w:fill="E0E0E0"/>
          </w:tcPr>
          <w:p w14:paraId="37017DBE"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20"/>
                <w:szCs w:val="18"/>
              </w:rPr>
            </w:pPr>
            <w:r w:rsidRPr="001D1004">
              <w:rPr>
                <w:rFonts w:ascii="Arial" w:hAnsi="Arial" w:cs="Arial"/>
                <w:color w:val="264A60"/>
                <w:sz w:val="20"/>
                <w:szCs w:val="18"/>
              </w:rPr>
              <w:t>H</w:t>
            </w:r>
          </w:p>
        </w:tc>
        <w:tc>
          <w:tcPr>
            <w:tcW w:w="1137" w:type="dxa"/>
            <w:tcBorders>
              <w:top w:val="single" w:sz="8" w:space="0" w:color="AEAEAE"/>
              <w:left w:val="nil"/>
              <w:bottom w:val="single" w:sz="8" w:space="0" w:color="AEAEAE"/>
              <w:right w:val="single" w:sz="8" w:space="0" w:color="E0E0E0"/>
            </w:tcBorders>
            <w:shd w:val="clear" w:color="auto" w:fill="FFFFFF"/>
          </w:tcPr>
          <w:p w14:paraId="4F41A310"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20"/>
                <w:szCs w:val="18"/>
              </w:rPr>
            </w:pPr>
            <w:r w:rsidRPr="001D1004">
              <w:rPr>
                <w:rFonts w:ascii="Arial" w:hAnsi="Arial" w:cs="Arial"/>
                <w:color w:val="010205"/>
                <w:sz w:val="20"/>
                <w:szCs w:val="18"/>
              </w:rPr>
              <w:t>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41969C4"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20"/>
                <w:szCs w:val="18"/>
              </w:rPr>
            </w:pPr>
            <w:r w:rsidRPr="001D1004">
              <w:rPr>
                <w:rFonts w:ascii="Arial" w:hAnsi="Arial" w:cs="Arial"/>
                <w:color w:val="010205"/>
                <w:sz w:val="20"/>
                <w:szCs w:val="18"/>
              </w:rPr>
              <w:t>1.8</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7DFB4C95"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20"/>
                <w:szCs w:val="18"/>
              </w:rPr>
            </w:pPr>
            <w:r w:rsidRPr="001D1004">
              <w:rPr>
                <w:rFonts w:ascii="Arial" w:hAnsi="Arial" w:cs="Arial"/>
                <w:color w:val="010205"/>
                <w:sz w:val="20"/>
                <w:szCs w:val="18"/>
              </w:rPr>
              <w:t>2.0</w:t>
            </w:r>
          </w:p>
        </w:tc>
        <w:tc>
          <w:tcPr>
            <w:tcW w:w="1475" w:type="dxa"/>
            <w:tcBorders>
              <w:top w:val="single" w:sz="8" w:space="0" w:color="AEAEAE"/>
              <w:left w:val="single" w:sz="8" w:space="0" w:color="E0E0E0"/>
              <w:bottom w:val="single" w:sz="8" w:space="0" w:color="AEAEAE"/>
              <w:right w:val="nil"/>
            </w:tcBorders>
            <w:shd w:val="clear" w:color="auto" w:fill="FFFFFF"/>
          </w:tcPr>
          <w:p w14:paraId="2CB5DBCD"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20"/>
                <w:szCs w:val="18"/>
              </w:rPr>
            </w:pPr>
            <w:r w:rsidRPr="001D1004">
              <w:rPr>
                <w:rFonts w:ascii="Arial" w:hAnsi="Arial" w:cs="Arial"/>
                <w:color w:val="010205"/>
                <w:sz w:val="20"/>
                <w:szCs w:val="18"/>
              </w:rPr>
              <w:t>79.3</w:t>
            </w:r>
          </w:p>
        </w:tc>
      </w:tr>
      <w:tr w:rsidR="00645470" w:rsidRPr="001D1004" w14:paraId="0DB3C418" w14:textId="77777777" w:rsidTr="00257050">
        <w:trPr>
          <w:cantSplit/>
        </w:trPr>
        <w:tc>
          <w:tcPr>
            <w:tcW w:w="983" w:type="dxa"/>
            <w:vMerge/>
            <w:tcBorders>
              <w:top w:val="single" w:sz="8" w:space="0" w:color="152935"/>
              <w:left w:val="nil"/>
              <w:bottom w:val="single" w:sz="8" w:space="0" w:color="AEAEAE"/>
              <w:right w:val="nil"/>
            </w:tcBorders>
            <w:shd w:val="clear" w:color="auto" w:fill="E0E0E0"/>
          </w:tcPr>
          <w:p w14:paraId="342D8A71" w14:textId="77777777" w:rsidR="00645470" w:rsidRPr="001D1004" w:rsidRDefault="00645470" w:rsidP="00257050">
            <w:pPr>
              <w:autoSpaceDE w:val="0"/>
              <w:autoSpaceDN w:val="0"/>
              <w:adjustRightInd w:val="0"/>
              <w:spacing w:after="0" w:line="240" w:lineRule="auto"/>
              <w:rPr>
                <w:rFonts w:ascii="Arial" w:hAnsi="Arial" w:cs="Arial"/>
                <w:color w:val="010205"/>
                <w:sz w:val="20"/>
                <w:szCs w:val="18"/>
              </w:rPr>
            </w:pPr>
          </w:p>
        </w:tc>
        <w:tc>
          <w:tcPr>
            <w:tcW w:w="968" w:type="dxa"/>
            <w:tcBorders>
              <w:top w:val="single" w:sz="8" w:space="0" w:color="AEAEAE"/>
              <w:left w:val="nil"/>
              <w:bottom w:val="single" w:sz="8" w:space="0" w:color="AEAEAE"/>
              <w:right w:val="nil"/>
            </w:tcBorders>
            <w:shd w:val="clear" w:color="auto" w:fill="E0E0E0"/>
          </w:tcPr>
          <w:p w14:paraId="5224E798"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20"/>
                <w:szCs w:val="18"/>
              </w:rPr>
            </w:pPr>
            <w:r w:rsidRPr="001D1004">
              <w:rPr>
                <w:rFonts w:ascii="Arial" w:hAnsi="Arial" w:cs="Arial"/>
                <w:color w:val="264A60"/>
                <w:sz w:val="20"/>
                <w:szCs w:val="18"/>
              </w:rPr>
              <w:t>K</w:t>
            </w:r>
          </w:p>
        </w:tc>
        <w:tc>
          <w:tcPr>
            <w:tcW w:w="1137" w:type="dxa"/>
            <w:tcBorders>
              <w:top w:val="single" w:sz="8" w:space="0" w:color="AEAEAE"/>
              <w:left w:val="nil"/>
              <w:bottom w:val="single" w:sz="8" w:space="0" w:color="AEAEAE"/>
              <w:right w:val="single" w:sz="8" w:space="0" w:color="E0E0E0"/>
            </w:tcBorders>
            <w:shd w:val="clear" w:color="auto" w:fill="FFFFFF"/>
          </w:tcPr>
          <w:p w14:paraId="6CD58430"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20"/>
                <w:szCs w:val="18"/>
              </w:rPr>
            </w:pPr>
            <w:r w:rsidRPr="001D1004">
              <w:rPr>
                <w:rFonts w:ascii="Arial" w:hAnsi="Arial" w:cs="Arial"/>
                <w:color w:val="010205"/>
                <w:sz w:val="20"/>
                <w:szCs w:val="18"/>
              </w:rPr>
              <w:t>22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63D1AB3"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20"/>
                <w:szCs w:val="18"/>
              </w:rPr>
            </w:pPr>
            <w:r w:rsidRPr="001D1004">
              <w:rPr>
                <w:rFonts w:ascii="Arial" w:hAnsi="Arial" w:cs="Arial"/>
                <w:color w:val="010205"/>
                <w:sz w:val="20"/>
                <w:szCs w:val="18"/>
              </w:rPr>
              <w:t>10.0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01362936"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20"/>
                <w:szCs w:val="18"/>
              </w:rPr>
            </w:pPr>
            <w:r w:rsidRPr="001D1004">
              <w:rPr>
                <w:rFonts w:ascii="Arial" w:hAnsi="Arial" w:cs="Arial"/>
                <w:color w:val="010205"/>
                <w:sz w:val="20"/>
                <w:szCs w:val="18"/>
              </w:rPr>
              <w:t>11.1</w:t>
            </w:r>
          </w:p>
        </w:tc>
        <w:tc>
          <w:tcPr>
            <w:tcW w:w="1475" w:type="dxa"/>
            <w:tcBorders>
              <w:top w:val="single" w:sz="8" w:space="0" w:color="AEAEAE"/>
              <w:left w:val="single" w:sz="8" w:space="0" w:color="E0E0E0"/>
              <w:bottom w:val="single" w:sz="8" w:space="0" w:color="AEAEAE"/>
              <w:right w:val="nil"/>
            </w:tcBorders>
            <w:shd w:val="clear" w:color="auto" w:fill="FFFFFF"/>
          </w:tcPr>
          <w:p w14:paraId="15D7AA7A"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20"/>
                <w:szCs w:val="18"/>
              </w:rPr>
            </w:pPr>
            <w:r w:rsidRPr="001D1004">
              <w:rPr>
                <w:rFonts w:ascii="Arial" w:hAnsi="Arial" w:cs="Arial"/>
                <w:color w:val="010205"/>
                <w:sz w:val="20"/>
                <w:szCs w:val="18"/>
              </w:rPr>
              <w:t>90.4</w:t>
            </w:r>
          </w:p>
        </w:tc>
      </w:tr>
      <w:tr w:rsidR="00645470" w:rsidRPr="001D1004" w14:paraId="74A71412" w14:textId="77777777" w:rsidTr="00257050">
        <w:trPr>
          <w:cantSplit/>
        </w:trPr>
        <w:tc>
          <w:tcPr>
            <w:tcW w:w="983" w:type="dxa"/>
            <w:vMerge/>
            <w:tcBorders>
              <w:top w:val="single" w:sz="8" w:space="0" w:color="152935"/>
              <w:left w:val="nil"/>
              <w:bottom w:val="single" w:sz="8" w:space="0" w:color="AEAEAE"/>
              <w:right w:val="nil"/>
            </w:tcBorders>
            <w:shd w:val="clear" w:color="auto" w:fill="E0E0E0"/>
          </w:tcPr>
          <w:p w14:paraId="44768D6B" w14:textId="77777777" w:rsidR="00645470" w:rsidRPr="001D1004" w:rsidRDefault="00645470" w:rsidP="00257050">
            <w:pPr>
              <w:autoSpaceDE w:val="0"/>
              <w:autoSpaceDN w:val="0"/>
              <w:adjustRightInd w:val="0"/>
              <w:spacing w:after="0" w:line="240" w:lineRule="auto"/>
              <w:rPr>
                <w:rFonts w:ascii="Arial" w:hAnsi="Arial" w:cs="Arial"/>
                <w:color w:val="010205"/>
                <w:sz w:val="20"/>
                <w:szCs w:val="18"/>
              </w:rPr>
            </w:pPr>
          </w:p>
        </w:tc>
        <w:tc>
          <w:tcPr>
            <w:tcW w:w="968" w:type="dxa"/>
            <w:tcBorders>
              <w:top w:val="single" w:sz="8" w:space="0" w:color="AEAEAE"/>
              <w:left w:val="nil"/>
              <w:bottom w:val="single" w:sz="8" w:space="0" w:color="AEAEAE"/>
              <w:right w:val="nil"/>
            </w:tcBorders>
            <w:shd w:val="clear" w:color="auto" w:fill="E0E0E0"/>
          </w:tcPr>
          <w:p w14:paraId="131C2903"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20"/>
                <w:szCs w:val="18"/>
              </w:rPr>
            </w:pPr>
            <w:r w:rsidRPr="001D1004">
              <w:rPr>
                <w:rFonts w:ascii="Arial" w:hAnsi="Arial" w:cs="Arial"/>
                <w:color w:val="264A60"/>
                <w:sz w:val="20"/>
                <w:szCs w:val="18"/>
              </w:rPr>
              <w:t>M</w:t>
            </w:r>
          </w:p>
        </w:tc>
        <w:tc>
          <w:tcPr>
            <w:tcW w:w="1137" w:type="dxa"/>
            <w:tcBorders>
              <w:top w:val="single" w:sz="8" w:space="0" w:color="AEAEAE"/>
              <w:left w:val="nil"/>
              <w:bottom w:val="single" w:sz="8" w:space="0" w:color="AEAEAE"/>
              <w:right w:val="single" w:sz="8" w:space="0" w:color="E0E0E0"/>
            </w:tcBorders>
            <w:shd w:val="clear" w:color="auto" w:fill="FFFFFF"/>
          </w:tcPr>
          <w:p w14:paraId="3A5E1FDF"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20"/>
                <w:szCs w:val="18"/>
              </w:rPr>
            </w:pPr>
            <w:r w:rsidRPr="001D1004">
              <w:rPr>
                <w:rFonts w:ascii="Arial" w:hAnsi="Arial" w:cs="Arial"/>
                <w:color w:val="010205"/>
                <w:sz w:val="20"/>
                <w:szCs w:val="18"/>
              </w:rPr>
              <w:t>11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7F9884D"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20"/>
                <w:szCs w:val="18"/>
              </w:rPr>
            </w:pPr>
            <w:r w:rsidRPr="001D1004">
              <w:rPr>
                <w:rFonts w:ascii="Arial" w:hAnsi="Arial" w:cs="Arial"/>
                <w:color w:val="010205"/>
                <w:sz w:val="20"/>
                <w:szCs w:val="18"/>
              </w:rPr>
              <w:t>5.0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4AEEC717"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20"/>
                <w:szCs w:val="18"/>
              </w:rPr>
            </w:pPr>
            <w:r w:rsidRPr="001D1004">
              <w:rPr>
                <w:rFonts w:ascii="Arial" w:hAnsi="Arial" w:cs="Arial"/>
                <w:color w:val="010205"/>
                <w:sz w:val="20"/>
                <w:szCs w:val="18"/>
              </w:rPr>
              <w:t>5.6</w:t>
            </w:r>
          </w:p>
        </w:tc>
        <w:tc>
          <w:tcPr>
            <w:tcW w:w="1475" w:type="dxa"/>
            <w:tcBorders>
              <w:top w:val="single" w:sz="8" w:space="0" w:color="AEAEAE"/>
              <w:left w:val="single" w:sz="8" w:space="0" w:color="E0E0E0"/>
              <w:bottom w:val="single" w:sz="8" w:space="0" w:color="AEAEAE"/>
              <w:right w:val="nil"/>
            </w:tcBorders>
            <w:shd w:val="clear" w:color="auto" w:fill="FFFFFF"/>
          </w:tcPr>
          <w:p w14:paraId="4558A462"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20"/>
                <w:szCs w:val="18"/>
              </w:rPr>
            </w:pPr>
            <w:r w:rsidRPr="001D1004">
              <w:rPr>
                <w:rFonts w:ascii="Arial" w:hAnsi="Arial" w:cs="Arial"/>
                <w:color w:val="010205"/>
                <w:sz w:val="20"/>
                <w:szCs w:val="18"/>
              </w:rPr>
              <w:t>96.0</w:t>
            </w:r>
          </w:p>
        </w:tc>
      </w:tr>
      <w:tr w:rsidR="00645470" w:rsidRPr="001D1004" w14:paraId="70FA4A44" w14:textId="77777777" w:rsidTr="00257050">
        <w:trPr>
          <w:cantSplit/>
        </w:trPr>
        <w:tc>
          <w:tcPr>
            <w:tcW w:w="983" w:type="dxa"/>
            <w:vMerge/>
            <w:tcBorders>
              <w:top w:val="single" w:sz="8" w:space="0" w:color="152935"/>
              <w:left w:val="nil"/>
              <w:bottom w:val="single" w:sz="8" w:space="0" w:color="AEAEAE"/>
              <w:right w:val="nil"/>
            </w:tcBorders>
            <w:shd w:val="clear" w:color="auto" w:fill="E0E0E0"/>
          </w:tcPr>
          <w:p w14:paraId="48B9F9E3" w14:textId="77777777" w:rsidR="00645470" w:rsidRPr="001D1004" w:rsidRDefault="00645470" w:rsidP="00257050">
            <w:pPr>
              <w:autoSpaceDE w:val="0"/>
              <w:autoSpaceDN w:val="0"/>
              <w:adjustRightInd w:val="0"/>
              <w:spacing w:after="0" w:line="240" w:lineRule="auto"/>
              <w:rPr>
                <w:rFonts w:ascii="Arial" w:hAnsi="Arial" w:cs="Arial"/>
                <w:color w:val="010205"/>
                <w:sz w:val="20"/>
                <w:szCs w:val="18"/>
              </w:rPr>
            </w:pPr>
          </w:p>
        </w:tc>
        <w:tc>
          <w:tcPr>
            <w:tcW w:w="968" w:type="dxa"/>
            <w:tcBorders>
              <w:top w:val="single" w:sz="8" w:space="0" w:color="AEAEAE"/>
              <w:left w:val="nil"/>
              <w:bottom w:val="single" w:sz="8" w:space="0" w:color="AEAEAE"/>
              <w:right w:val="nil"/>
            </w:tcBorders>
            <w:shd w:val="clear" w:color="auto" w:fill="E0E0E0"/>
          </w:tcPr>
          <w:p w14:paraId="21B46357"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20"/>
                <w:szCs w:val="18"/>
              </w:rPr>
            </w:pPr>
            <w:r w:rsidRPr="001D1004">
              <w:rPr>
                <w:rFonts w:ascii="Arial" w:hAnsi="Arial" w:cs="Arial"/>
                <w:color w:val="264A60"/>
                <w:sz w:val="20"/>
                <w:szCs w:val="18"/>
              </w:rPr>
              <w:t>V</w:t>
            </w:r>
          </w:p>
        </w:tc>
        <w:tc>
          <w:tcPr>
            <w:tcW w:w="1137" w:type="dxa"/>
            <w:tcBorders>
              <w:top w:val="single" w:sz="8" w:space="0" w:color="AEAEAE"/>
              <w:left w:val="nil"/>
              <w:bottom w:val="single" w:sz="8" w:space="0" w:color="AEAEAE"/>
              <w:right w:val="single" w:sz="8" w:space="0" w:color="E0E0E0"/>
            </w:tcBorders>
            <w:shd w:val="clear" w:color="auto" w:fill="FFFFFF"/>
          </w:tcPr>
          <w:p w14:paraId="2053CD56"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20"/>
                <w:szCs w:val="18"/>
              </w:rPr>
            </w:pPr>
            <w:r w:rsidRPr="001D1004">
              <w:rPr>
                <w:rFonts w:ascii="Arial" w:hAnsi="Arial" w:cs="Arial"/>
                <w:color w:val="010205"/>
                <w:sz w:val="20"/>
                <w:szCs w:val="18"/>
              </w:rPr>
              <w:t>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9F90FB8"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20"/>
                <w:szCs w:val="18"/>
              </w:rPr>
            </w:pPr>
            <w:r w:rsidRPr="001D1004">
              <w:rPr>
                <w:rFonts w:ascii="Arial" w:hAnsi="Arial" w:cs="Arial"/>
                <w:color w:val="010205"/>
                <w:sz w:val="20"/>
                <w:szCs w:val="18"/>
              </w:rPr>
              <w:t>3.6</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72DCD783"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20"/>
                <w:szCs w:val="18"/>
              </w:rPr>
            </w:pPr>
            <w:r w:rsidRPr="001D1004">
              <w:rPr>
                <w:rFonts w:ascii="Arial" w:hAnsi="Arial" w:cs="Arial"/>
                <w:color w:val="010205"/>
                <w:sz w:val="20"/>
                <w:szCs w:val="18"/>
              </w:rPr>
              <w:t>4.0</w:t>
            </w:r>
          </w:p>
        </w:tc>
        <w:tc>
          <w:tcPr>
            <w:tcW w:w="1475" w:type="dxa"/>
            <w:tcBorders>
              <w:top w:val="single" w:sz="8" w:space="0" w:color="AEAEAE"/>
              <w:left w:val="single" w:sz="8" w:space="0" w:color="E0E0E0"/>
              <w:bottom w:val="single" w:sz="8" w:space="0" w:color="AEAEAE"/>
              <w:right w:val="nil"/>
            </w:tcBorders>
            <w:shd w:val="clear" w:color="auto" w:fill="FFFFFF"/>
          </w:tcPr>
          <w:p w14:paraId="1D44BC58"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20"/>
                <w:szCs w:val="18"/>
              </w:rPr>
            </w:pPr>
            <w:r w:rsidRPr="001D1004">
              <w:rPr>
                <w:rFonts w:ascii="Arial" w:hAnsi="Arial" w:cs="Arial"/>
                <w:color w:val="010205"/>
                <w:sz w:val="20"/>
                <w:szCs w:val="18"/>
              </w:rPr>
              <w:t>100.0</w:t>
            </w:r>
          </w:p>
        </w:tc>
      </w:tr>
      <w:tr w:rsidR="00645470" w:rsidRPr="001D1004" w14:paraId="4606123A" w14:textId="77777777" w:rsidTr="00257050">
        <w:trPr>
          <w:cantSplit/>
        </w:trPr>
        <w:tc>
          <w:tcPr>
            <w:tcW w:w="983" w:type="dxa"/>
            <w:vMerge/>
            <w:tcBorders>
              <w:top w:val="single" w:sz="8" w:space="0" w:color="152935"/>
              <w:left w:val="nil"/>
              <w:bottom w:val="single" w:sz="8" w:space="0" w:color="AEAEAE"/>
              <w:right w:val="nil"/>
            </w:tcBorders>
            <w:shd w:val="clear" w:color="auto" w:fill="E0E0E0"/>
          </w:tcPr>
          <w:p w14:paraId="4D000BC9" w14:textId="77777777" w:rsidR="00645470" w:rsidRPr="001D1004" w:rsidRDefault="00645470" w:rsidP="00257050">
            <w:pPr>
              <w:autoSpaceDE w:val="0"/>
              <w:autoSpaceDN w:val="0"/>
              <w:adjustRightInd w:val="0"/>
              <w:spacing w:after="0" w:line="240" w:lineRule="auto"/>
              <w:rPr>
                <w:rFonts w:ascii="Arial" w:hAnsi="Arial" w:cs="Arial"/>
                <w:color w:val="010205"/>
                <w:sz w:val="20"/>
                <w:szCs w:val="18"/>
              </w:rPr>
            </w:pPr>
          </w:p>
        </w:tc>
        <w:tc>
          <w:tcPr>
            <w:tcW w:w="968" w:type="dxa"/>
            <w:tcBorders>
              <w:top w:val="single" w:sz="8" w:space="0" w:color="AEAEAE"/>
              <w:left w:val="nil"/>
              <w:bottom w:val="single" w:sz="8" w:space="0" w:color="AEAEAE"/>
              <w:right w:val="nil"/>
            </w:tcBorders>
            <w:shd w:val="clear" w:color="auto" w:fill="E0E0E0"/>
          </w:tcPr>
          <w:p w14:paraId="15D10C3E"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20"/>
                <w:szCs w:val="18"/>
              </w:rPr>
            </w:pPr>
            <w:r w:rsidRPr="001D1004">
              <w:rPr>
                <w:rFonts w:ascii="Arial" w:hAnsi="Arial" w:cs="Arial"/>
                <w:color w:val="264A60"/>
                <w:sz w:val="20"/>
                <w:szCs w:val="18"/>
              </w:rPr>
              <w:t>Gesamt</w:t>
            </w:r>
          </w:p>
        </w:tc>
        <w:tc>
          <w:tcPr>
            <w:tcW w:w="1137" w:type="dxa"/>
            <w:tcBorders>
              <w:top w:val="single" w:sz="8" w:space="0" w:color="AEAEAE"/>
              <w:left w:val="nil"/>
              <w:bottom w:val="single" w:sz="8" w:space="0" w:color="AEAEAE"/>
              <w:right w:val="single" w:sz="8" w:space="0" w:color="E0E0E0"/>
            </w:tcBorders>
            <w:shd w:val="clear" w:color="auto" w:fill="FFFFFF"/>
          </w:tcPr>
          <w:p w14:paraId="0FCF616C"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20"/>
                <w:szCs w:val="18"/>
              </w:rPr>
            </w:pPr>
            <w:r w:rsidRPr="001D1004">
              <w:rPr>
                <w:rFonts w:ascii="Arial" w:hAnsi="Arial" w:cs="Arial"/>
                <w:color w:val="010205"/>
                <w:sz w:val="20"/>
                <w:szCs w:val="18"/>
              </w:rPr>
              <w:t>198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1D916DF"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20"/>
                <w:szCs w:val="18"/>
              </w:rPr>
            </w:pPr>
            <w:r w:rsidRPr="001D1004">
              <w:rPr>
                <w:rFonts w:ascii="Arial" w:hAnsi="Arial" w:cs="Arial"/>
                <w:color w:val="010205"/>
                <w:sz w:val="20"/>
                <w:szCs w:val="18"/>
              </w:rPr>
              <w:t>89.6</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204F2A0D"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20"/>
                <w:szCs w:val="18"/>
              </w:rPr>
            </w:pPr>
            <w:r w:rsidRPr="001D1004">
              <w:rPr>
                <w:rFonts w:ascii="Arial" w:hAnsi="Arial" w:cs="Arial"/>
                <w:color w:val="010205"/>
                <w:sz w:val="20"/>
                <w:szCs w:val="18"/>
              </w:rPr>
              <w:t>100.0</w:t>
            </w:r>
          </w:p>
        </w:tc>
        <w:tc>
          <w:tcPr>
            <w:tcW w:w="1475" w:type="dxa"/>
            <w:tcBorders>
              <w:top w:val="single" w:sz="8" w:space="0" w:color="AEAEAE"/>
              <w:left w:val="single" w:sz="8" w:space="0" w:color="E0E0E0"/>
              <w:bottom w:val="single" w:sz="8" w:space="0" w:color="AEAEAE"/>
              <w:right w:val="nil"/>
            </w:tcBorders>
            <w:shd w:val="clear" w:color="auto" w:fill="FFFFFF"/>
            <w:vAlign w:val="center"/>
          </w:tcPr>
          <w:p w14:paraId="180D01AD" w14:textId="77777777" w:rsidR="00645470" w:rsidRPr="001D1004" w:rsidRDefault="00645470" w:rsidP="00257050">
            <w:pPr>
              <w:autoSpaceDE w:val="0"/>
              <w:autoSpaceDN w:val="0"/>
              <w:adjustRightInd w:val="0"/>
              <w:spacing w:after="0" w:line="240" w:lineRule="auto"/>
              <w:rPr>
                <w:rFonts w:ascii="Times New Roman" w:hAnsi="Times New Roman" w:cs="Times New Roman"/>
                <w:sz w:val="20"/>
                <w:szCs w:val="24"/>
              </w:rPr>
            </w:pPr>
          </w:p>
        </w:tc>
      </w:tr>
      <w:tr w:rsidR="00645470" w:rsidRPr="001D1004" w14:paraId="343007C3" w14:textId="77777777" w:rsidTr="00257050">
        <w:trPr>
          <w:cantSplit/>
        </w:trPr>
        <w:tc>
          <w:tcPr>
            <w:tcW w:w="983" w:type="dxa"/>
            <w:tcBorders>
              <w:top w:val="single" w:sz="8" w:space="0" w:color="AEAEAE"/>
              <w:left w:val="nil"/>
              <w:bottom w:val="single" w:sz="8" w:space="0" w:color="AEAEAE"/>
              <w:right w:val="nil"/>
            </w:tcBorders>
            <w:shd w:val="clear" w:color="auto" w:fill="E0E0E0"/>
          </w:tcPr>
          <w:p w14:paraId="71F626BD"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20"/>
                <w:szCs w:val="18"/>
              </w:rPr>
            </w:pPr>
            <w:r w:rsidRPr="001D1004">
              <w:rPr>
                <w:rFonts w:ascii="Arial" w:hAnsi="Arial" w:cs="Arial"/>
                <w:color w:val="264A60"/>
                <w:sz w:val="20"/>
                <w:szCs w:val="18"/>
              </w:rPr>
              <w:t>Fehlend</w:t>
            </w:r>
          </w:p>
        </w:tc>
        <w:tc>
          <w:tcPr>
            <w:tcW w:w="968" w:type="dxa"/>
            <w:tcBorders>
              <w:top w:val="single" w:sz="8" w:space="0" w:color="AEAEAE"/>
              <w:left w:val="nil"/>
              <w:bottom w:val="single" w:sz="8" w:space="0" w:color="AEAEAE"/>
              <w:right w:val="nil"/>
            </w:tcBorders>
            <w:shd w:val="clear" w:color="auto" w:fill="E0E0E0"/>
          </w:tcPr>
          <w:p w14:paraId="0B39218A"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20"/>
                <w:szCs w:val="18"/>
              </w:rPr>
            </w:pPr>
            <w:r w:rsidRPr="001D1004">
              <w:rPr>
                <w:rFonts w:ascii="Arial" w:hAnsi="Arial" w:cs="Arial"/>
                <w:color w:val="264A60"/>
                <w:sz w:val="20"/>
                <w:szCs w:val="18"/>
              </w:rPr>
              <w:t>-99</w:t>
            </w:r>
          </w:p>
        </w:tc>
        <w:tc>
          <w:tcPr>
            <w:tcW w:w="1137" w:type="dxa"/>
            <w:tcBorders>
              <w:top w:val="single" w:sz="8" w:space="0" w:color="AEAEAE"/>
              <w:left w:val="nil"/>
              <w:bottom w:val="single" w:sz="8" w:space="0" w:color="AEAEAE"/>
              <w:right w:val="single" w:sz="8" w:space="0" w:color="E0E0E0"/>
            </w:tcBorders>
            <w:shd w:val="clear" w:color="auto" w:fill="FFFFFF"/>
          </w:tcPr>
          <w:p w14:paraId="29C86ECB"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20"/>
                <w:szCs w:val="18"/>
              </w:rPr>
            </w:pPr>
            <w:r w:rsidRPr="001D1004">
              <w:rPr>
                <w:rFonts w:ascii="Arial" w:hAnsi="Arial" w:cs="Arial"/>
                <w:color w:val="010205"/>
                <w:sz w:val="20"/>
                <w:szCs w:val="18"/>
              </w:rPr>
              <w:t>23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94F3C6A"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20"/>
                <w:szCs w:val="18"/>
              </w:rPr>
            </w:pPr>
            <w:r w:rsidRPr="001D1004">
              <w:rPr>
                <w:rFonts w:ascii="Arial" w:hAnsi="Arial" w:cs="Arial"/>
                <w:color w:val="010205"/>
                <w:sz w:val="20"/>
                <w:szCs w:val="18"/>
              </w:rPr>
              <w:t>10.4</w:t>
            </w:r>
          </w:p>
        </w:tc>
        <w:tc>
          <w:tcPr>
            <w:tcW w:w="147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FCD59BE" w14:textId="77777777" w:rsidR="00645470" w:rsidRPr="001D1004" w:rsidRDefault="00645470" w:rsidP="00257050">
            <w:pPr>
              <w:autoSpaceDE w:val="0"/>
              <w:autoSpaceDN w:val="0"/>
              <w:adjustRightInd w:val="0"/>
              <w:spacing w:after="0" w:line="240" w:lineRule="auto"/>
              <w:rPr>
                <w:rFonts w:ascii="Times New Roman" w:hAnsi="Times New Roman" w:cs="Times New Roman"/>
                <w:sz w:val="20"/>
                <w:szCs w:val="24"/>
              </w:rPr>
            </w:pPr>
          </w:p>
        </w:tc>
        <w:tc>
          <w:tcPr>
            <w:tcW w:w="1475" w:type="dxa"/>
            <w:tcBorders>
              <w:top w:val="single" w:sz="8" w:space="0" w:color="AEAEAE"/>
              <w:left w:val="single" w:sz="8" w:space="0" w:color="E0E0E0"/>
              <w:bottom w:val="single" w:sz="8" w:space="0" w:color="AEAEAE"/>
              <w:right w:val="nil"/>
            </w:tcBorders>
            <w:shd w:val="clear" w:color="auto" w:fill="FFFFFF"/>
            <w:vAlign w:val="center"/>
          </w:tcPr>
          <w:p w14:paraId="43F8A072" w14:textId="77777777" w:rsidR="00645470" w:rsidRPr="001D1004" w:rsidRDefault="00645470" w:rsidP="00257050">
            <w:pPr>
              <w:autoSpaceDE w:val="0"/>
              <w:autoSpaceDN w:val="0"/>
              <w:adjustRightInd w:val="0"/>
              <w:spacing w:after="0" w:line="240" w:lineRule="auto"/>
              <w:rPr>
                <w:rFonts w:ascii="Times New Roman" w:hAnsi="Times New Roman" w:cs="Times New Roman"/>
                <w:sz w:val="20"/>
                <w:szCs w:val="24"/>
              </w:rPr>
            </w:pPr>
          </w:p>
        </w:tc>
      </w:tr>
      <w:tr w:rsidR="00645470" w:rsidRPr="001D1004" w14:paraId="75934625" w14:textId="77777777" w:rsidTr="00257050">
        <w:trPr>
          <w:cantSplit/>
        </w:trPr>
        <w:tc>
          <w:tcPr>
            <w:tcW w:w="1951" w:type="dxa"/>
            <w:gridSpan w:val="2"/>
            <w:tcBorders>
              <w:top w:val="single" w:sz="8" w:space="0" w:color="AEAEAE"/>
              <w:left w:val="nil"/>
              <w:bottom w:val="single" w:sz="8" w:space="0" w:color="152935"/>
              <w:right w:val="nil"/>
            </w:tcBorders>
            <w:shd w:val="clear" w:color="auto" w:fill="E0E0E0"/>
          </w:tcPr>
          <w:p w14:paraId="31A68F38"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20"/>
                <w:szCs w:val="18"/>
              </w:rPr>
            </w:pPr>
            <w:r w:rsidRPr="001D1004">
              <w:rPr>
                <w:rFonts w:ascii="Arial" w:hAnsi="Arial" w:cs="Arial"/>
                <w:color w:val="264A60"/>
                <w:sz w:val="20"/>
                <w:szCs w:val="18"/>
              </w:rPr>
              <w:t>Gesamt</w:t>
            </w:r>
          </w:p>
        </w:tc>
        <w:tc>
          <w:tcPr>
            <w:tcW w:w="1137" w:type="dxa"/>
            <w:tcBorders>
              <w:top w:val="single" w:sz="8" w:space="0" w:color="AEAEAE"/>
              <w:left w:val="nil"/>
              <w:bottom w:val="single" w:sz="8" w:space="0" w:color="152935"/>
              <w:right w:val="single" w:sz="8" w:space="0" w:color="E0E0E0"/>
            </w:tcBorders>
            <w:shd w:val="clear" w:color="auto" w:fill="FFFFFF"/>
          </w:tcPr>
          <w:p w14:paraId="5DD126D7"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20"/>
                <w:szCs w:val="18"/>
              </w:rPr>
            </w:pPr>
            <w:r w:rsidRPr="001D1004">
              <w:rPr>
                <w:rFonts w:ascii="Arial" w:hAnsi="Arial" w:cs="Arial"/>
                <w:color w:val="010205"/>
                <w:sz w:val="20"/>
                <w:szCs w:val="18"/>
              </w:rPr>
              <w:t>221</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3BCBFB98"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20"/>
                <w:szCs w:val="18"/>
              </w:rPr>
            </w:pPr>
            <w:r w:rsidRPr="001D1004">
              <w:rPr>
                <w:rFonts w:ascii="Arial" w:hAnsi="Arial" w:cs="Arial"/>
                <w:color w:val="010205"/>
                <w:sz w:val="20"/>
                <w:szCs w:val="18"/>
              </w:rPr>
              <w:t>100.0</w:t>
            </w:r>
          </w:p>
        </w:tc>
        <w:tc>
          <w:tcPr>
            <w:tcW w:w="147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B7FC8DE" w14:textId="77777777" w:rsidR="00645470" w:rsidRPr="001D1004" w:rsidRDefault="00645470" w:rsidP="00257050">
            <w:pPr>
              <w:autoSpaceDE w:val="0"/>
              <w:autoSpaceDN w:val="0"/>
              <w:adjustRightInd w:val="0"/>
              <w:spacing w:after="0" w:line="240" w:lineRule="auto"/>
              <w:rPr>
                <w:rFonts w:ascii="Times New Roman" w:hAnsi="Times New Roman" w:cs="Times New Roman"/>
                <w:sz w:val="20"/>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14:paraId="1049AD8A" w14:textId="77777777" w:rsidR="00645470" w:rsidRPr="001D1004" w:rsidRDefault="00645470" w:rsidP="00257050">
            <w:pPr>
              <w:autoSpaceDE w:val="0"/>
              <w:autoSpaceDN w:val="0"/>
              <w:adjustRightInd w:val="0"/>
              <w:spacing w:after="0" w:line="240" w:lineRule="auto"/>
              <w:rPr>
                <w:rFonts w:ascii="Times New Roman" w:hAnsi="Times New Roman" w:cs="Times New Roman"/>
                <w:sz w:val="20"/>
                <w:szCs w:val="24"/>
              </w:rPr>
            </w:pPr>
          </w:p>
        </w:tc>
      </w:tr>
    </w:tbl>
    <w:p w14:paraId="2DF6F06E" w14:textId="77777777" w:rsidR="00645470" w:rsidRDefault="00645470" w:rsidP="00645470">
      <w:pPr>
        <w:autoSpaceDE w:val="0"/>
        <w:autoSpaceDN w:val="0"/>
        <w:adjustRightInd w:val="0"/>
        <w:spacing w:after="0" w:line="240" w:lineRule="auto"/>
        <w:rPr>
          <w:rFonts w:ascii="Times New Roman" w:hAnsi="Times New Roman" w:cs="Times New Roman"/>
          <w:sz w:val="24"/>
          <w:szCs w:val="24"/>
        </w:rPr>
      </w:pPr>
    </w:p>
    <w:p w14:paraId="75727084" w14:textId="77777777" w:rsidR="00645470" w:rsidRDefault="00645470" w:rsidP="00645470">
      <w:pPr>
        <w:autoSpaceDE w:val="0"/>
        <w:autoSpaceDN w:val="0"/>
        <w:adjustRightInd w:val="0"/>
        <w:spacing w:after="0" w:line="240" w:lineRule="auto"/>
        <w:rPr>
          <w:rFonts w:ascii="Times New Roman" w:hAnsi="Times New Roman" w:cs="Times New Roman"/>
          <w:sz w:val="24"/>
          <w:szCs w:val="24"/>
        </w:rPr>
      </w:pPr>
    </w:p>
    <w:p w14:paraId="42537FE0" w14:textId="77777777" w:rsidR="00645470" w:rsidRPr="001D1004" w:rsidRDefault="00645470" w:rsidP="00645470">
      <w:pPr>
        <w:autoSpaceDE w:val="0"/>
        <w:autoSpaceDN w:val="0"/>
        <w:adjustRightInd w:val="0"/>
        <w:spacing w:after="0" w:line="240" w:lineRule="auto"/>
        <w:rPr>
          <w:rFonts w:ascii="Times New Roman" w:hAnsi="Times New Roman" w:cs="Times New Roman"/>
          <w:sz w:val="24"/>
          <w:szCs w:val="24"/>
        </w:rPr>
      </w:pPr>
    </w:p>
    <w:tbl>
      <w:tblPr>
        <w:tblW w:w="70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83"/>
        <w:gridCol w:w="968"/>
        <w:gridCol w:w="1138"/>
        <w:gridCol w:w="1030"/>
        <w:gridCol w:w="1476"/>
        <w:gridCol w:w="1476"/>
      </w:tblGrid>
      <w:tr w:rsidR="00645470" w:rsidRPr="00645470" w14:paraId="5545C6C2" w14:textId="77777777" w:rsidTr="00257050">
        <w:trPr>
          <w:cantSplit/>
        </w:trPr>
        <w:tc>
          <w:tcPr>
            <w:tcW w:w="7067" w:type="dxa"/>
            <w:gridSpan w:val="6"/>
            <w:tcBorders>
              <w:top w:val="nil"/>
              <w:left w:val="nil"/>
              <w:bottom w:val="nil"/>
              <w:right w:val="nil"/>
            </w:tcBorders>
            <w:shd w:val="clear" w:color="auto" w:fill="FFFFFF"/>
            <w:vAlign w:val="center"/>
          </w:tcPr>
          <w:p w14:paraId="185D7B09" w14:textId="77777777" w:rsidR="00645470" w:rsidRPr="00645470" w:rsidRDefault="00645470" w:rsidP="00257050">
            <w:pPr>
              <w:autoSpaceDE w:val="0"/>
              <w:autoSpaceDN w:val="0"/>
              <w:adjustRightInd w:val="0"/>
              <w:spacing w:after="0" w:line="320" w:lineRule="atLeast"/>
              <w:ind w:left="60" w:right="60"/>
              <w:jc w:val="center"/>
              <w:rPr>
                <w:rFonts w:ascii="Arial" w:hAnsi="Arial" w:cs="Arial"/>
                <w:color w:val="010205"/>
                <w:sz w:val="18"/>
              </w:rPr>
            </w:pPr>
            <w:r w:rsidRPr="00645470">
              <w:rPr>
                <w:rFonts w:ascii="Arial" w:hAnsi="Arial" w:cs="Arial"/>
                <w:b/>
                <w:bCs/>
                <w:color w:val="010205"/>
                <w:sz w:val="18"/>
              </w:rPr>
              <w:t>TypFremd_2 An zweiter Stelle</w:t>
            </w:r>
          </w:p>
        </w:tc>
      </w:tr>
      <w:tr w:rsidR="00645470" w:rsidRPr="001D1004" w14:paraId="1352E49B" w14:textId="77777777" w:rsidTr="00257050">
        <w:trPr>
          <w:cantSplit/>
        </w:trPr>
        <w:tc>
          <w:tcPr>
            <w:tcW w:w="1951" w:type="dxa"/>
            <w:gridSpan w:val="2"/>
            <w:tcBorders>
              <w:top w:val="nil"/>
              <w:left w:val="nil"/>
              <w:bottom w:val="single" w:sz="8" w:space="0" w:color="152935"/>
              <w:right w:val="nil"/>
            </w:tcBorders>
            <w:shd w:val="clear" w:color="auto" w:fill="FFFFFF"/>
            <w:vAlign w:val="bottom"/>
          </w:tcPr>
          <w:p w14:paraId="70E6ED0C" w14:textId="77777777" w:rsidR="00645470" w:rsidRPr="001D1004" w:rsidRDefault="00645470" w:rsidP="00257050">
            <w:pPr>
              <w:autoSpaceDE w:val="0"/>
              <w:autoSpaceDN w:val="0"/>
              <w:adjustRightInd w:val="0"/>
              <w:spacing w:after="0" w:line="240" w:lineRule="auto"/>
              <w:rPr>
                <w:rFonts w:ascii="Times New Roman" w:hAnsi="Times New Roman" w:cs="Times New Roman"/>
                <w:sz w:val="24"/>
                <w:szCs w:val="24"/>
              </w:rPr>
            </w:pPr>
          </w:p>
        </w:tc>
        <w:tc>
          <w:tcPr>
            <w:tcW w:w="1137" w:type="dxa"/>
            <w:tcBorders>
              <w:top w:val="nil"/>
              <w:left w:val="nil"/>
              <w:bottom w:val="single" w:sz="8" w:space="0" w:color="152935"/>
              <w:right w:val="single" w:sz="8" w:space="0" w:color="E0E0E0"/>
            </w:tcBorders>
            <w:shd w:val="clear" w:color="auto" w:fill="FFFFFF"/>
            <w:vAlign w:val="bottom"/>
          </w:tcPr>
          <w:p w14:paraId="6620C6C4" w14:textId="77777777" w:rsidR="00645470" w:rsidRPr="001D1004" w:rsidRDefault="00645470" w:rsidP="00257050">
            <w:pPr>
              <w:autoSpaceDE w:val="0"/>
              <w:autoSpaceDN w:val="0"/>
              <w:adjustRightInd w:val="0"/>
              <w:spacing w:after="0" w:line="320" w:lineRule="atLeast"/>
              <w:ind w:left="60" w:right="60"/>
              <w:jc w:val="center"/>
              <w:rPr>
                <w:rFonts w:ascii="Arial" w:hAnsi="Arial" w:cs="Arial"/>
                <w:color w:val="264A60"/>
                <w:sz w:val="18"/>
                <w:szCs w:val="18"/>
              </w:rPr>
            </w:pPr>
            <w:r w:rsidRPr="001D1004">
              <w:rPr>
                <w:rFonts w:ascii="Arial" w:hAnsi="Arial" w:cs="Arial"/>
                <w:color w:val="264A60"/>
                <w:sz w:val="18"/>
                <w:szCs w:val="18"/>
              </w:rPr>
              <w:t>Häufigkeit</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12762C24" w14:textId="77777777" w:rsidR="00645470" w:rsidRPr="001D1004" w:rsidRDefault="00645470" w:rsidP="00257050">
            <w:pPr>
              <w:autoSpaceDE w:val="0"/>
              <w:autoSpaceDN w:val="0"/>
              <w:adjustRightInd w:val="0"/>
              <w:spacing w:after="0" w:line="320" w:lineRule="atLeast"/>
              <w:ind w:left="60" w:right="60"/>
              <w:jc w:val="center"/>
              <w:rPr>
                <w:rFonts w:ascii="Arial" w:hAnsi="Arial" w:cs="Arial"/>
                <w:color w:val="264A60"/>
                <w:sz w:val="18"/>
                <w:szCs w:val="18"/>
              </w:rPr>
            </w:pPr>
            <w:r w:rsidRPr="001D1004">
              <w:rPr>
                <w:rFonts w:ascii="Arial" w:hAnsi="Arial" w:cs="Arial"/>
                <w:color w:val="264A60"/>
                <w:sz w:val="18"/>
                <w:szCs w:val="18"/>
              </w:rPr>
              <w:t>Prozent</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5A8819DF" w14:textId="77777777" w:rsidR="00645470" w:rsidRPr="001D1004" w:rsidRDefault="00645470" w:rsidP="00257050">
            <w:pPr>
              <w:autoSpaceDE w:val="0"/>
              <w:autoSpaceDN w:val="0"/>
              <w:adjustRightInd w:val="0"/>
              <w:spacing w:after="0" w:line="320" w:lineRule="atLeast"/>
              <w:ind w:left="60" w:right="60"/>
              <w:jc w:val="center"/>
              <w:rPr>
                <w:rFonts w:ascii="Arial" w:hAnsi="Arial" w:cs="Arial"/>
                <w:color w:val="264A60"/>
                <w:sz w:val="18"/>
                <w:szCs w:val="18"/>
              </w:rPr>
            </w:pPr>
            <w:r w:rsidRPr="001D1004">
              <w:rPr>
                <w:rFonts w:ascii="Arial" w:hAnsi="Arial" w:cs="Arial"/>
                <w:color w:val="264A60"/>
                <w:sz w:val="18"/>
                <w:szCs w:val="18"/>
              </w:rPr>
              <w:t>Gültige Prozente</w:t>
            </w:r>
          </w:p>
        </w:tc>
        <w:tc>
          <w:tcPr>
            <w:tcW w:w="1475" w:type="dxa"/>
            <w:tcBorders>
              <w:top w:val="nil"/>
              <w:left w:val="single" w:sz="8" w:space="0" w:color="E0E0E0"/>
              <w:bottom w:val="single" w:sz="8" w:space="0" w:color="152935"/>
              <w:right w:val="nil"/>
            </w:tcBorders>
            <w:shd w:val="clear" w:color="auto" w:fill="FFFFFF"/>
            <w:vAlign w:val="bottom"/>
          </w:tcPr>
          <w:p w14:paraId="32557414" w14:textId="77777777" w:rsidR="00645470" w:rsidRPr="001D1004" w:rsidRDefault="00645470" w:rsidP="00257050">
            <w:pPr>
              <w:autoSpaceDE w:val="0"/>
              <w:autoSpaceDN w:val="0"/>
              <w:adjustRightInd w:val="0"/>
              <w:spacing w:after="0" w:line="320" w:lineRule="atLeast"/>
              <w:ind w:left="60" w:right="60"/>
              <w:jc w:val="center"/>
              <w:rPr>
                <w:rFonts w:ascii="Arial" w:hAnsi="Arial" w:cs="Arial"/>
                <w:color w:val="264A60"/>
                <w:sz w:val="18"/>
                <w:szCs w:val="18"/>
              </w:rPr>
            </w:pPr>
            <w:r w:rsidRPr="001D1004">
              <w:rPr>
                <w:rFonts w:ascii="Arial" w:hAnsi="Arial" w:cs="Arial"/>
                <w:color w:val="264A60"/>
                <w:sz w:val="18"/>
                <w:szCs w:val="18"/>
              </w:rPr>
              <w:t>Kumulierte Prozente</w:t>
            </w:r>
          </w:p>
        </w:tc>
      </w:tr>
      <w:tr w:rsidR="00645470" w:rsidRPr="001D1004" w14:paraId="18961282" w14:textId="77777777" w:rsidTr="00257050">
        <w:trPr>
          <w:cantSplit/>
        </w:trPr>
        <w:tc>
          <w:tcPr>
            <w:tcW w:w="983" w:type="dxa"/>
            <w:vMerge w:val="restart"/>
            <w:tcBorders>
              <w:top w:val="single" w:sz="8" w:space="0" w:color="152935"/>
              <w:left w:val="nil"/>
              <w:bottom w:val="single" w:sz="8" w:space="0" w:color="AEAEAE"/>
              <w:right w:val="nil"/>
            </w:tcBorders>
            <w:shd w:val="clear" w:color="auto" w:fill="E0E0E0"/>
          </w:tcPr>
          <w:p w14:paraId="6E18D0C4"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18"/>
                <w:szCs w:val="18"/>
              </w:rPr>
            </w:pPr>
            <w:r w:rsidRPr="001D1004">
              <w:rPr>
                <w:rFonts w:ascii="Arial" w:hAnsi="Arial" w:cs="Arial"/>
                <w:color w:val="264A60"/>
                <w:sz w:val="18"/>
                <w:szCs w:val="18"/>
              </w:rPr>
              <w:t>Gültig</w:t>
            </w:r>
          </w:p>
        </w:tc>
        <w:tc>
          <w:tcPr>
            <w:tcW w:w="968" w:type="dxa"/>
            <w:tcBorders>
              <w:top w:val="single" w:sz="8" w:space="0" w:color="152935"/>
              <w:left w:val="nil"/>
              <w:bottom w:val="single" w:sz="8" w:space="0" w:color="AEAEAE"/>
              <w:right w:val="nil"/>
            </w:tcBorders>
            <w:shd w:val="clear" w:color="auto" w:fill="E0E0E0"/>
          </w:tcPr>
          <w:p w14:paraId="490DF3D3"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18"/>
                <w:szCs w:val="18"/>
              </w:rPr>
            </w:pPr>
            <w:r w:rsidRPr="001D1004">
              <w:rPr>
                <w:rFonts w:ascii="Arial" w:hAnsi="Arial" w:cs="Arial"/>
                <w:color w:val="264A60"/>
                <w:sz w:val="18"/>
                <w:szCs w:val="18"/>
              </w:rPr>
              <w:t>D</w:t>
            </w:r>
          </w:p>
        </w:tc>
        <w:tc>
          <w:tcPr>
            <w:tcW w:w="1137" w:type="dxa"/>
            <w:tcBorders>
              <w:top w:val="single" w:sz="8" w:space="0" w:color="152935"/>
              <w:left w:val="nil"/>
              <w:bottom w:val="single" w:sz="8" w:space="0" w:color="AEAEAE"/>
              <w:right w:val="single" w:sz="8" w:space="0" w:color="E0E0E0"/>
            </w:tcBorders>
            <w:shd w:val="clear" w:color="auto" w:fill="FFFFFF"/>
          </w:tcPr>
          <w:p w14:paraId="374FD2F9"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27</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0C5D74D3"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12.2</w:t>
            </w:r>
          </w:p>
        </w:tc>
        <w:tc>
          <w:tcPr>
            <w:tcW w:w="1475" w:type="dxa"/>
            <w:tcBorders>
              <w:top w:val="single" w:sz="8" w:space="0" w:color="152935"/>
              <w:left w:val="single" w:sz="8" w:space="0" w:color="E0E0E0"/>
              <w:bottom w:val="single" w:sz="8" w:space="0" w:color="AEAEAE"/>
              <w:right w:val="single" w:sz="8" w:space="0" w:color="E0E0E0"/>
            </w:tcBorders>
            <w:shd w:val="clear" w:color="auto" w:fill="FFFFFF"/>
          </w:tcPr>
          <w:p w14:paraId="7857785F"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13.6</w:t>
            </w:r>
          </w:p>
        </w:tc>
        <w:tc>
          <w:tcPr>
            <w:tcW w:w="1475" w:type="dxa"/>
            <w:tcBorders>
              <w:top w:val="single" w:sz="8" w:space="0" w:color="152935"/>
              <w:left w:val="single" w:sz="8" w:space="0" w:color="E0E0E0"/>
              <w:bottom w:val="single" w:sz="8" w:space="0" w:color="AEAEAE"/>
              <w:right w:val="nil"/>
            </w:tcBorders>
            <w:shd w:val="clear" w:color="auto" w:fill="FFFFFF"/>
          </w:tcPr>
          <w:p w14:paraId="4EB1DDC8"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13.6</w:t>
            </w:r>
          </w:p>
        </w:tc>
      </w:tr>
      <w:tr w:rsidR="00645470" w:rsidRPr="001D1004" w14:paraId="17E3910E" w14:textId="77777777" w:rsidTr="00257050">
        <w:trPr>
          <w:cantSplit/>
        </w:trPr>
        <w:tc>
          <w:tcPr>
            <w:tcW w:w="983" w:type="dxa"/>
            <w:vMerge/>
            <w:tcBorders>
              <w:top w:val="single" w:sz="8" w:space="0" w:color="152935"/>
              <w:left w:val="nil"/>
              <w:bottom w:val="single" w:sz="8" w:space="0" w:color="AEAEAE"/>
              <w:right w:val="nil"/>
            </w:tcBorders>
            <w:shd w:val="clear" w:color="auto" w:fill="E0E0E0"/>
          </w:tcPr>
          <w:p w14:paraId="5050B854" w14:textId="77777777" w:rsidR="00645470" w:rsidRPr="001D1004" w:rsidRDefault="00645470" w:rsidP="00257050">
            <w:pPr>
              <w:autoSpaceDE w:val="0"/>
              <w:autoSpaceDN w:val="0"/>
              <w:adjustRightInd w:val="0"/>
              <w:spacing w:after="0" w:line="240" w:lineRule="auto"/>
              <w:rPr>
                <w:rFonts w:ascii="Arial" w:hAnsi="Arial" w:cs="Arial"/>
                <w:color w:val="010205"/>
                <w:sz w:val="18"/>
                <w:szCs w:val="18"/>
              </w:rPr>
            </w:pPr>
          </w:p>
        </w:tc>
        <w:tc>
          <w:tcPr>
            <w:tcW w:w="968" w:type="dxa"/>
            <w:tcBorders>
              <w:top w:val="single" w:sz="8" w:space="0" w:color="AEAEAE"/>
              <w:left w:val="nil"/>
              <w:bottom w:val="single" w:sz="8" w:space="0" w:color="AEAEAE"/>
              <w:right w:val="nil"/>
            </w:tcBorders>
            <w:shd w:val="clear" w:color="auto" w:fill="E0E0E0"/>
          </w:tcPr>
          <w:p w14:paraId="43BC43B6"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18"/>
                <w:szCs w:val="18"/>
              </w:rPr>
            </w:pPr>
            <w:r w:rsidRPr="001D1004">
              <w:rPr>
                <w:rFonts w:ascii="Arial" w:hAnsi="Arial" w:cs="Arial"/>
                <w:color w:val="264A60"/>
                <w:sz w:val="18"/>
                <w:szCs w:val="18"/>
              </w:rPr>
              <w:t>F</w:t>
            </w:r>
          </w:p>
        </w:tc>
        <w:tc>
          <w:tcPr>
            <w:tcW w:w="1137" w:type="dxa"/>
            <w:tcBorders>
              <w:top w:val="single" w:sz="8" w:space="0" w:color="AEAEAE"/>
              <w:left w:val="nil"/>
              <w:bottom w:val="single" w:sz="8" w:space="0" w:color="AEAEAE"/>
              <w:right w:val="single" w:sz="8" w:space="0" w:color="E0E0E0"/>
            </w:tcBorders>
            <w:shd w:val="clear" w:color="auto" w:fill="FFFFFF"/>
          </w:tcPr>
          <w:p w14:paraId="287E64C0"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3EBE61B"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5BE750CE"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.5</w:t>
            </w:r>
          </w:p>
        </w:tc>
        <w:tc>
          <w:tcPr>
            <w:tcW w:w="1475" w:type="dxa"/>
            <w:tcBorders>
              <w:top w:val="single" w:sz="8" w:space="0" w:color="AEAEAE"/>
              <w:left w:val="single" w:sz="8" w:space="0" w:color="E0E0E0"/>
              <w:bottom w:val="single" w:sz="8" w:space="0" w:color="AEAEAE"/>
              <w:right w:val="nil"/>
            </w:tcBorders>
            <w:shd w:val="clear" w:color="auto" w:fill="FFFFFF"/>
          </w:tcPr>
          <w:p w14:paraId="5413D51D"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14.1</w:t>
            </w:r>
          </w:p>
        </w:tc>
      </w:tr>
      <w:tr w:rsidR="00645470" w:rsidRPr="001D1004" w14:paraId="0332D38A" w14:textId="77777777" w:rsidTr="00257050">
        <w:trPr>
          <w:cantSplit/>
        </w:trPr>
        <w:tc>
          <w:tcPr>
            <w:tcW w:w="983" w:type="dxa"/>
            <w:vMerge/>
            <w:tcBorders>
              <w:top w:val="single" w:sz="8" w:space="0" w:color="152935"/>
              <w:left w:val="nil"/>
              <w:bottom w:val="single" w:sz="8" w:space="0" w:color="AEAEAE"/>
              <w:right w:val="nil"/>
            </w:tcBorders>
            <w:shd w:val="clear" w:color="auto" w:fill="E0E0E0"/>
          </w:tcPr>
          <w:p w14:paraId="10407F8F" w14:textId="77777777" w:rsidR="00645470" w:rsidRPr="001D1004" w:rsidRDefault="00645470" w:rsidP="00257050">
            <w:pPr>
              <w:autoSpaceDE w:val="0"/>
              <w:autoSpaceDN w:val="0"/>
              <w:adjustRightInd w:val="0"/>
              <w:spacing w:after="0" w:line="240" w:lineRule="auto"/>
              <w:rPr>
                <w:rFonts w:ascii="Arial" w:hAnsi="Arial" w:cs="Arial"/>
                <w:color w:val="010205"/>
                <w:sz w:val="18"/>
                <w:szCs w:val="18"/>
              </w:rPr>
            </w:pPr>
          </w:p>
        </w:tc>
        <w:tc>
          <w:tcPr>
            <w:tcW w:w="968" w:type="dxa"/>
            <w:tcBorders>
              <w:top w:val="single" w:sz="8" w:space="0" w:color="AEAEAE"/>
              <w:left w:val="nil"/>
              <w:bottom w:val="single" w:sz="8" w:space="0" w:color="AEAEAE"/>
              <w:right w:val="nil"/>
            </w:tcBorders>
            <w:shd w:val="clear" w:color="auto" w:fill="E0E0E0"/>
          </w:tcPr>
          <w:p w14:paraId="156A50A4"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18"/>
                <w:szCs w:val="18"/>
              </w:rPr>
            </w:pPr>
            <w:r w:rsidRPr="001D1004">
              <w:rPr>
                <w:rFonts w:ascii="Arial" w:hAnsi="Arial" w:cs="Arial"/>
                <w:color w:val="264A60"/>
                <w:sz w:val="18"/>
                <w:szCs w:val="18"/>
              </w:rPr>
              <w:t>H</w:t>
            </w:r>
          </w:p>
        </w:tc>
        <w:tc>
          <w:tcPr>
            <w:tcW w:w="1137" w:type="dxa"/>
            <w:tcBorders>
              <w:top w:val="single" w:sz="8" w:space="0" w:color="AEAEAE"/>
              <w:left w:val="nil"/>
              <w:bottom w:val="single" w:sz="8" w:space="0" w:color="AEAEAE"/>
              <w:right w:val="single" w:sz="8" w:space="0" w:color="E0E0E0"/>
            </w:tcBorders>
            <w:shd w:val="clear" w:color="auto" w:fill="FFFFFF"/>
          </w:tcPr>
          <w:p w14:paraId="2AA46631"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FF12BA1"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4.1</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6223CAC7"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4.5</w:t>
            </w:r>
          </w:p>
        </w:tc>
        <w:tc>
          <w:tcPr>
            <w:tcW w:w="1475" w:type="dxa"/>
            <w:tcBorders>
              <w:top w:val="single" w:sz="8" w:space="0" w:color="AEAEAE"/>
              <w:left w:val="single" w:sz="8" w:space="0" w:color="E0E0E0"/>
              <w:bottom w:val="single" w:sz="8" w:space="0" w:color="AEAEAE"/>
              <w:right w:val="nil"/>
            </w:tcBorders>
            <w:shd w:val="clear" w:color="auto" w:fill="FFFFFF"/>
          </w:tcPr>
          <w:p w14:paraId="122727E9"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18.7</w:t>
            </w:r>
          </w:p>
        </w:tc>
      </w:tr>
      <w:tr w:rsidR="00645470" w:rsidRPr="001D1004" w14:paraId="0410688C" w14:textId="77777777" w:rsidTr="00257050">
        <w:trPr>
          <w:cantSplit/>
        </w:trPr>
        <w:tc>
          <w:tcPr>
            <w:tcW w:w="983" w:type="dxa"/>
            <w:vMerge/>
            <w:tcBorders>
              <w:top w:val="single" w:sz="8" w:space="0" w:color="152935"/>
              <w:left w:val="nil"/>
              <w:bottom w:val="single" w:sz="8" w:space="0" w:color="AEAEAE"/>
              <w:right w:val="nil"/>
            </w:tcBorders>
            <w:shd w:val="clear" w:color="auto" w:fill="E0E0E0"/>
          </w:tcPr>
          <w:p w14:paraId="4FEA09F5" w14:textId="77777777" w:rsidR="00645470" w:rsidRPr="001D1004" w:rsidRDefault="00645470" w:rsidP="00257050">
            <w:pPr>
              <w:autoSpaceDE w:val="0"/>
              <w:autoSpaceDN w:val="0"/>
              <w:adjustRightInd w:val="0"/>
              <w:spacing w:after="0" w:line="240" w:lineRule="auto"/>
              <w:rPr>
                <w:rFonts w:ascii="Arial" w:hAnsi="Arial" w:cs="Arial"/>
                <w:color w:val="010205"/>
                <w:sz w:val="18"/>
                <w:szCs w:val="18"/>
              </w:rPr>
            </w:pPr>
          </w:p>
        </w:tc>
        <w:tc>
          <w:tcPr>
            <w:tcW w:w="968" w:type="dxa"/>
            <w:tcBorders>
              <w:top w:val="single" w:sz="8" w:space="0" w:color="AEAEAE"/>
              <w:left w:val="nil"/>
              <w:bottom w:val="single" w:sz="8" w:space="0" w:color="AEAEAE"/>
              <w:right w:val="nil"/>
            </w:tcBorders>
            <w:shd w:val="clear" w:color="auto" w:fill="E0E0E0"/>
          </w:tcPr>
          <w:p w14:paraId="608CD804"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18"/>
                <w:szCs w:val="18"/>
              </w:rPr>
            </w:pPr>
            <w:r w:rsidRPr="001D1004">
              <w:rPr>
                <w:rFonts w:ascii="Arial" w:hAnsi="Arial" w:cs="Arial"/>
                <w:color w:val="264A60"/>
                <w:sz w:val="18"/>
                <w:szCs w:val="18"/>
              </w:rPr>
              <w:t>K</w:t>
            </w:r>
          </w:p>
        </w:tc>
        <w:tc>
          <w:tcPr>
            <w:tcW w:w="1137" w:type="dxa"/>
            <w:tcBorders>
              <w:top w:val="single" w:sz="8" w:space="0" w:color="AEAEAE"/>
              <w:left w:val="nil"/>
              <w:bottom w:val="single" w:sz="8" w:space="0" w:color="AEAEAE"/>
              <w:right w:val="single" w:sz="8" w:space="0" w:color="E0E0E0"/>
            </w:tcBorders>
            <w:shd w:val="clear" w:color="auto" w:fill="FFFFFF"/>
          </w:tcPr>
          <w:p w14:paraId="16480465"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87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3DD6298"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39.4</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3F1C3B22"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43.9</w:t>
            </w:r>
          </w:p>
        </w:tc>
        <w:tc>
          <w:tcPr>
            <w:tcW w:w="1475" w:type="dxa"/>
            <w:tcBorders>
              <w:top w:val="single" w:sz="8" w:space="0" w:color="AEAEAE"/>
              <w:left w:val="single" w:sz="8" w:space="0" w:color="E0E0E0"/>
              <w:bottom w:val="single" w:sz="8" w:space="0" w:color="AEAEAE"/>
              <w:right w:val="nil"/>
            </w:tcBorders>
            <w:shd w:val="clear" w:color="auto" w:fill="FFFFFF"/>
          </w:tcPr>
          <w:p w14:paraId="39155FFE"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62.6</w:t>
            </w:r>
          </w:p>
        </w:tc>
      </w:tr>
      <w:tr w:rsidR="00645470" w:rsidRPr="001D1004" w14:paraId="11B8DF7B" w14:textId="77777777" w:rsidTr="00257050">
        <w:trPr>
          <w:cantSplit/>
        </w:trPr>
        <w:tc>
          <w:tcPr>
            <w:tcW w:w="983" w:type="dxa"/>
            <w:vMerge/>
            <w:tcBorders>
              <w:top w:val="single" w:sz="8" w:space="0" w:color="152935"/>
              <w:left w:val="nil"/>
              <w:bottom w:val="single" w:sz="8" w:space="0" w:color="AEAEAE"/>
              <w:right w:val="nil"/>
            </w:tcBorders>
            <w:shd w:val="clear" w:color="auto" w:fill="E0E0E0"/>
          </w:tcPr>
          <w:p w14:paraId="04876B1A" w14:textId="77777777" w:rsidR="00645470" w:rsidRPr="001D1004" w:rsidRDefault="00645470" w:rsidP="00257050">
            <w:pPr>
              <w:autoSpaceDE w:val="0"/>
              <w:autoSpaceDN w:val="0"/>
              <w:adjustRightInd w:val="0"/>
              <w:spacing w:after="0" w:line="240" w:lineRule="auto"/>
              <w:rPr>
                <w:rFonts w:ascii="Arial" w:hAnsi="Arial" w:cs="Arial"/>
                <w:color w:val="010205"/>
                <w:sz w:val="18"/>
                <w:szCs w:val="18"/>
              </w:rPr>
            </w:pPr>
          </w:p>
        </w:tc>
        <w:tc>
          <w:tcPr>
            <w:tcW w:w="968" w:type="dxa"/>
            <w:tcBorders>
              <w:top w:val="single" w:sz="8" w:space="0" w:color="AEAEAE"/>
              <w:left w:val="nil"/>
              <w:bottom w:val="single" w:sz="8" w:space="0" w:color="AEAEAE"/>
              <w:right w:val="nil"/>
            </w:tcBorders>
            <w:shd w:val="clear" w:color="auto" w:fill="E0E0E0"/>
          </w:tcPr>
          <w:p w14:paraId="5A246650"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18"/>
                <w:szCs w:val="18"/>
              </w:rPr>
            </w:pPr>
            <w:r w:rsidRPr="001D1004">
              <w:rPr>
                <w:rFonts w:ascii="Arial" w:hAnsi="Arial" w:cs="Arial"/>
                <w:color w:val="264A60"/>
                <w:sz w:val="18"/>
                <w:szCs w:val="18"/>
              </w:rPr>
              <w:t>M</w:t>
            </w:r>
          </w:p>
        </w:tc>
        <w:tc>
          <w:tcPr>
            <w:tcW w:w="1137" w:type="dxa"/>
            <w:tcBorders>
              <w:top w:val="single" w:sz="8" w:space="0" w:color="AEAEAE"/>
              <w:left w:val="nil"/>
              <w:bottom w:val="single" w:sz="8" w:space="0" w:color="AEAEAE"/>
              <w:right w:val="single" w:sz="8" w:space="0" w:color="E0E0E0"/>
            </w:tcBorders>
            <w:shd w:val="clear" w:color="auto" w:fill="FFFFFF"/>
          </w:tcPr>
          <w:p w14:paraId="4175E8CC"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46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370BCDD"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20.8</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770A538E"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23.2</w:t>
            </w:r>
          </w:p>
        </w:tc>
        <w:tc>
          <w:tcPr>
            <w:tcW w:w="1475" w:type="dxa"/>
            <w:tcBorders>
              <w:top w:val="single" w:sz="8" w:space="0" w:color="AEAEAE"/>
              <w:left w:val="single" w:sz="8" w:space="0" w:color="E0E0E0"/>
              <w:bottom w:val="single" w:sz="8" w:space="0" w:color="AEAEAE"/>
              <w:right w:val="nil"/>
            </w:tcBorders>
            <w:shd w:val="clear" w:color="auto" w:fill="FFFFFF"/>
          </w:tcPr>
          <w:p w14:paraId="623476A7"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85.9</w:t>
            </w:r>
          </w:p>
        </w:tc>
      </w:tr>
      <w:tr w:rsidR="00645470" w:rsidRPr="001D1004" w14:paraId="6D73F99A" w14:textId="77777777" w:rsidTr="00257050">
        <w:trPr>
          <w:cantSplit/>
        </w:trPr>
        <w:tc>
          <w:tcPr>
            <w:tcW w:w="983" w:type="dxa"/>
            <w:vMerge/>
            <w:tcBorders>
              <w:top w:val="single" w:sz="8" w:space="0" w:color="152935"/>
              <w:left w:val="nil"/>
              <w:bottom w:val="single" w:sz="8" w:space="0" w:color="AEAEAE"/>
              <w:right w:val="nil"/>
            </w:tcBorders>
            <w:shd w:val="clear" w:color="auto" w:fill="E0E0E0"/>
          </w:tcPr>
          <w:p w14:paraId="7C6219FE" w14:textId="77777777" w:rsidR="00645470" w:rsidRPr="001D1004" w:rsidRDefault="00645470" w:rsidP="00257050">
            <w:pPr>
              <w:autoSpaceDE w:val="0"/>
              <w:autoSpaceDN w:val="0"/>
              <w:adjustRightInd w:val="0"/>
              <w:spacing w:after="0" w:line="240" w:lineRule="auto"/>
              <w:rPr>
                <w:rFonts w:ascii="Arial" w:hAnsi="Arial" w:cs="Arial"/>
                <w:color w:val="010205"/>
                <w:sz w:val="18"/>
                <w:szCs w:val="18"/>
              </w:rPr>
            </w:pPr>
          </w:p>
        </w:tc>
        <w:tc>
          <w:tcPr>
            <w:tcW w:w="968" w:type="dxa"/>
            <w:tcBorders>
              <w:top w:val="single" w:sz="8" w:space="0" w:color="AEAEAE"/>
              <w:left w:val="nil"/>
              <w:bottom w:val="single" w:sz="8" w:space="0" w:color="AEAEAE"/>
              <w:right w:val="nil"/>
            </w:tcBorders>
            <w:shd w:val="clear" w:color="auto" w:fill="E0E0E0"/>
          </w:tcPr>
          <w:p w14:paraId="5A8C1AD6"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18"/>
                <w:szCs w:val="18"/>
              </w:rPr>
            </w:pPr>
            <w:r w:rsidRPr="001D1004">
              <w:rPr>
                <w:rFonts w:ascii="Arial" w:hAnsi="Arial" w:cs="Arial"/>
                <w:color w:val="264A60"/>
                <w:sz w:val="18"/>
                <w:szCs w:val="18"/>
              </w:rPr>
              <w:t>U</w:t>
            </w:r>
          </w:p>
        </w:tc>
        <w:tc>
          <w:tcPr>
            <w:tcW w:w="1137" w:type="dxa"/>
            <w:tcBorders>
              <w:top w:val="single" w:sz="8" w:space="0" w:color="AEAEAE"/>
              <w:left w:val="nil"/>
              <w:bottom w:val="single" w:sz="8" w:space="0" w:color="AEAEAE"/>
              <w:right w:val="single" w:sz="8" w:space="0" w:color="E0E0E0"/>
            </w:tcBorders>
            <w:shd w:val="clear" w:color="auto" w:fill="FFFFFF"/>
          </w:tcPr>
          <w:p w14:paraId="4BEE5D6E"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2832F10"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4.1</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4DB13415"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4.5</w:t>
            </w:r>
          </w:p>
        </w:tc>
        <w:tc>
          <w:tcPr>
            <w:tcW w:w="1475" w:type="dxa"/>
            <w:tcBorders>
              <w:top w:val="single" w:sz="8" w:space="0" w:color="AEAEAE"/>
              <w:left w:val="single" w:sz="8" w:space="0" w:color="E0E0E0"/>
              <w:bottom w:val="single" w:sz="8" w:space="0" w:color="AEAEAE"/>
              <w:right w:val="nil"/>
            </w:tcBorders>
            <w:shd w:val="clear" w:color="auto" w:fill="FFFFFF"/>
          </w:tcPr>
          <w:p w14:paraId="2227D71B"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90.4</w:t>
            </w:r>
          </w:p>
        </w:tc>
      </w:tr>
      <w:tr w:rsidR="00645470" w:rsidRPr="001D1004" w14:paraId="79E5F640" w14:textId="77777777" w:rsidTr="00257050">
        <w:trPr>
          <w:cantSplit/>
        </w:trPr>
        <w:tc>
          <w:tcPr>
            <w:tcW w:w="983" w:type="dxa"/>
            <w:vMerge/>
            <w:tcBorders>
              <w:top w:val="single" w:sz="8" w:space="0" w:color="152935"/>
              <w:left w:val="nil"/>
              <w:bottom w:val="single" w:sz="8" w:space="0" w:color="AEAEAE"/>
              <w:right w:val="nil"/>
            </w:tcBorders>
            <w:shd w:val="clear" w:color="auto" w:fill="E0E0E0"/>
          </w:tcPr>
          <w:p w14:paraId="153B7E23" w14:textId="77777777" w:rsidR="00645470" w:rsidRPr="001D1004" w:rsidRDefault="00645470" w:rsidP="00257050">
            <w:pPr>
              <w:autoSpaceDE w:val="0"/>
              <w:autoSpaceDN w:val="0"/>
              <w:adjustRightInd w:val="0"/>
              <w:spacing w:after="0" w:line="240" w:lineRule="auto"/>
              <w:rPr>
                <w:rFonts w:ascii="Arial" w:hAnsi="Arial" w:cs="Arial"/>
                <w:color w:val="010205"/>
                <w:sz w:val="18"/>
                <w:szCs w:val="18"/>
              </w:rPr>
            </w:pPr>
          </w:p>
        </w:tc>
        <w:tc>
          <w:tcPr>
            <w:tcW w:w="968" w:type="dxa"/>
            <w:tcBorders>
              <w:top w:val="single" w:sz="8" w:space="0" w:color="AEAEAE"/>
              <w:left w:val="nil"/>
              <w:bottom w:val="single" w:sz="8" w:space="0" w:color="AEAEAE"/>
              <w:right w:val="nil"/>
            </w:tcBorders>
            <w:shd w:val="clear" w:color="auto" w:fill="E0E0E0"/>
          </w:tcPr>
          <w:p w14:paraId="2662BB7D"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18"/>
                <w:szCs w:val="18"/>
              </w:rPr>
            </w:pPr>
            <w:r w:rsidRPr="001D1004">
              <w:rPr>
                <w:rFonts w:ascii="Arial" w:hAnsi="Arial" w:cs="Arial"/>
                <w:color w:val="264A60"/>
                <w:sz w:val="18"/>
                <w:szCs w:val="18"/>
              </w:rPr>
              <w:t>V</w:t>
            </w:r>
          </w:p>
        </w:tc>
        <w:tc>
          <w:tcPr>
            <w:tcW w:w="1137" w:type="dxa"/>
            <w:tcBorders>
              <w:top w:val="single" w:sz="8" w:space="0" w:color="AEAEAE"/>
              <w:left w:val="nil"/>
              <w:bottom w:val="single" w:sz="8" w:space="0" w:color="AEAEAE"/>
              <w:right w:val="single" w:sz="8" w:space="0" w:color="E0E0E0"/>
            </w:tcBorders>
            <w:shd w:val="clear" w:color="auto" w:fill="FFFFFF"/>
          </w:tcPr>
          <w:p w14:paraId="34BF7BC9"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19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0FC8B89"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8.6</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6381E57A"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9.6</w:t>
            </w:r>
          </w:p>
        </w:tc>
        <w:tc>
          <w:tcPr>
            <w:tcW w:w="1475" w:type="dxa"/>
            <w:tcBorders>
              <w:top w:val="single" w:sz="8" w:space="0" w:color="AEAEAE"/>
              <w:left w:val="single" w:sz="8" w:space="0" w:color="E0E0E0"/>
              <w:bottom w:val="single" w:sz="8" w:space="0" w:color="AEAEAE"/>
              <w:right w:val="nil"/>
            </w:tcBorders>
            <w:shd w:val="clear" w:color="auto" w:fill="FFFFFF"/>
          </w:tcPr>
          <w:p w14:paraId="094D69F1"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100.0</w:t>
            </w:r>
          </w:p>
        </w:tc>
      </w:tr>
      <w:tr w:rsidR="00645470" w:rsidRPr="001D1004" w14:paraId="1CCECEBC" w14:textId="77777777" w:rsidTr="00257050">
        <w:trPr>
          <w:cantSplit/>
        </w:trPr>
        <w:tc>
          <w:tcPr>
            <w:tcW w:w="983" w:type="dxa"/>
            <w:vMerge/>
            <w:tcBorders>
              <w:top w:val="single" w:sz="8" w:space="0" w:color="152935"/>
              <w:left w:val="nil"/>
              <w:bottom w:val="single" w:sz="8" w:space="0" w:color="AEAEAE"/>
              <w:right w:val="nil"/>
            </w:tcBorders>
            <w:shd w:val="clear" w:color="auto" w:fill="E0E0E0"/>
          </w:tcPr>
          <w:p w14:paraId="0624DBD5" w14:textId="77777777" w:rsidR="00645470" w:rsidRPr="001D1004" w:rsidRDefault="00645470" w:rsidP="00257050">
            <w:pPr>
              <w:autoSpaceDE w:val="0"/>
              <w:autoSpaceDN w:val="0"/>
              <w:adjustRightInd w:val="0"/>
              <w:spacing w:after="0" w:line="240" w:lineRule="auto"/>
              <w:rPr>
                <w:rFonts w:ascii="Arial" w:hAnsi="Arial" w:cs="Arial"/>
                <w:color w:val="010205"/>
                <w:sz w:val="18"/>
                <w:szCs w:val="18"/>
              </w:rPr>
            </w:pPr>
          </w:p>
        </w:tc>
        <w:tc>
          <w:tcPr>
            <w:tcW w:w="968" w:type="dxa"/>
            <w:tcBorders>
              <w:top w:val="single" w:sz="8" w:space="0" w:color="AEAEAE"/>
              <w:left w:val="nil"/>
              <w:bottom w:val="single" w:sz="8" w:space="0" w:color="AEAEAE"/>
              <w:right w:val="nil"/>
            </w:tcBorders>
            <w:shd w:val="clear" w:color="auto" w:fill="E0E0E0"/>
          </w:tcPr>
          <w:p w14:paraId="4F12211E"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18"/>
                <w:szCs w:val="18"/>
              </w:rPr>
            </w:pPr>
            <w:r w:rsidRPr="001D1004">
              <w:rPr>
                <w:rFonts w:ascii="Arial" w:hAnsi="Arial" w:cs="Arial"/>
                <w:color w:val="264A60"/>
                <w:sz w:val="18"/>
                <w:szCs w:val="18"/>
              </w:rPr>
              <w:t>Gesamt</w:t>
            </w:r>
          </w:p>
        </w:tc>
        <w:tc>
          <w:tcPr>
            <w:tcW w:w="1137" w:type="dxa"/>
            <w:tcBorders>
              <w:top w:val="single" w:sz="8" w:space="0" w:color="AEAEAE"/>
              <w:left w:val="nil"/>
              <w:bottom w:val="single" w:sz="8" w:space="0" w:color="AEAEAE"/>
              <w:right w:val="single" w:sz="8" w:space="0" w:color="E0E0E0"/>
            </w:tcBorders>
            <w:shd w:val="clear" w:color="auto" w:fill="FFFFFF"/>
          </w:tcPr>
          <w:p w14:paraId="058D5238"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198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997EB6A"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89.6</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742EF668"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100.0</w:t>
            </w:r>
          </w:p>
        </w:tc>
        <w:tc>
          <w:tcPr>
            <w:tcW w:w="1475" w:type="dxa"/>
            <w:tcBorders>
              <w:top w:val="single" w:sz="8" w:space="0" w:color="AEAEAE"/>
              <w:left w:val="single" w:sz="8" w:space="0" w:color="E0E0E0"/>
              <w:bottom w:val="single" w:sz="8" w:space="0" w:color="AEAEAE"/>
              <w:right w:val="nil"/>
            </w:tcBorders>
            <w:shd w:val="clear" w:color="auto" w:fill="FFFFFF"/>
            <w:vAlign w:val="center"/>
          </w:tcPr>
          <w:p w14:paraId="48AFD6C3" w14:textId="77777777" w:rsidR="00645470" w:rsidRPr="001D1004" w:rsidRDefault="00645470" w:rsidP="00257050">
            <w:pPr>
              <w:autoSpaceDE w:val="0"/>
              <w:autoSpaceDN w:val="0"/>
              <w:adjustRightInd w:val="0"/>
              <w:spacing w:after="0" w:line="240" w:lineRule="auto"/>
              <w:rPr>
                <w:rFonts w:ascii="Times New Roman" w:hAnsi="Times New Roman" w:cs="Times New Roman"/>
                <w:sz w:val="24"/>
                <w:szCs w:val="24"/>
              </w:rPr>
            </w:pPr>
          </w:p>
        </w:tc>
      </w:tr>
      <w:tr w:rsidR="00645470" w:rsidRPr="001D1004" w14:paraId="1EB56DAE" w14:textId="77777777" w:rsidTr="00257050">
        <w:trPr>
          <w:cantSplit/>
        </w:trPr>
        <w:tc>
          <w:tcPr>
            <w:tcW w:w="983" w:type="dxa"/>
            <w:tcBorders>
              <w:top w:val="single" w:sz="8" w:space="0" w:color="AEAEAE"/>
              <w:left w:val="nil"/>
              <w:bottom w:val="single" w:sz="8" w:space="0" w:color="AEAEAE"/>
              <w:right w:val="nil"/>
            </w:tcBorders>
            <w:shd w:val="clear" w:color="auto" w:fill="E0E0E0"/>
          </w:tcPr>
          <w:p w14:paraId="44DDB83F"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18"/>
                <w:szCs w:val="18"/>
              </w:rPr>
            </w:pPr>
            <w:r w:rsidRPr="001D1004">
              <w:rPr>
                <w:rFonts w:ascii="Arial" w:hAnsi="Arial" w:cs="Arial"/>
                <w:color w:val="264A60"/>
                <w:sz w:val="18"/>
                <w:szCs w:val="18"/>
              </w:rPr>
              <w:t>Fehlend</w:t>
            </w:r>
          </w:p>
        </w:tc>
        <w:tc>
          <w:tcPr>
            <w:tcW w:w="968" w:type="dxa"/>
            <w:tcBorders>
              <w:top w:val="single" w:sz="8" w:space="0" w:color="AEAEAE"/>
              <w:left w:val="nil"/>
              <w:bottom w:val="single" w:sz="8" w:space="0" w:color="AEAEAE"/>
              <w:right w:val="nil"/>
            </w:tcBorders>
            <w:shd w:val="clear" w:color="auto" w:fill="E0E0E0"/>
          </w:tcPr>
          <w:p w14:paraId="08F21A56"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18"/>
                <w:szCs w:val="18"/>
              </w:rPr>
            </w:pPr>
            <w:r w:rsidRPr="001D1004">
              <w:rPr>
                <w:rFonts w:ascii="Arial" w:hAnsi="Arial" w:cs="Arial"/>
                <w:color w:val="264A60"/>
                <w:sz w:val="18"/>
                <w:szCs w:val="18"/>
              </w:rPr>
              <w:t>-99</w:t>
            </w:r>
          </w:p>
        </w:tc>
        <w:tc>
          <w:tcPr>
            <w:tcW w:w="1137" w:type="dxa"/>
            <w:tcBorders>
              <w:top w:val="single" w:sz="8" w:space="0" w:color="AEAEAE"/>
              <w:left w:val="nil"/>
              <w:bottom w:val="single" w:sz="8" w:space="0" w:color="AEAEAE"/>
              <w:right w:val="single" w:sz="8" w:space="0" w:color="E0E0E0"/>
            </w:tcBorders>
            <w:shd w:val="clear" w:color="auto" w:fill="FFFFFF"/>
          </w:tcPr>
          <w:p w14:paraId="4AE919BA"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23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B8CCF28"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10.4</w:t>
            </w:r>
          </w:p>
        </w:tc>
        <w:tc>
          <w:tcPr>
            <w:tcW w:w="147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3F42287" w14:textId="77777777" w:rsidR="00645470" w:rsidRPr="001D1004" w:rsidRDefault="00645470" w:rsidP="00257050">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AEAEAE"/>
              <w:right w:val="nil"/>
            </w:tcBorders>
            <w:shd w:val="clear" w:color="auto" w:fill="FFFFFF"/>
            <w:vAlign w:val="center"/>
          </w:tcPr>
          <w:p w14:paraId="17DD453A" w14:textId="77777777" w:rsidR="00645470" w:rsidRPr="001D1004" w:rsidRDefault="00645470" w:rsidP="00257050">
            <w:pPr>
              <w:autoSpaceDE w:val="0"/>
              <w:autoSpaceDN w:val="0"/>
              <w:adjustRightInd w:val="0"/>
              <w:spacing w:after="0" w:line="240" w:lineRule="auto"/>
              <w:rPr>
                <w:rFonts w:ascii="Times New Roman" w:hAnsi="Times New Roman" w:cs="Times New Roman"/>
                <w:sz w:val="24"/>
                <w:szCs w:val="24"/>
              </w:rPr>
            </w:pPr>
          </w:p>
        </w:tc>
      </w:tr>
      <w:tr w:rsidR="00645470" w:rsidRPr="001D1004" w14:paraId="414672B3" w14:textId="77777777" w:rsidTr="00257050">
        <w:trPr>
          <w:cantSplit/>
        </w:trPr>
        <w:tc>
          <w:tcPr>
            <w:tcW w:w="1951" w:type="dxa"/>
            <w:gridSpan w:val="2"/>
            <w:tcBorders>
              <w:top w:val="single" w:sz="8" w:space="0" w:color="AEAEAE"/>
              <w:left w:val="nil"/>
              <w:bottom w:val="single" w:sz="8" w:space="0" w:color="152935"/>
              <w:right w:val="nil"/>
            </w:tcBorders>
            <w:shd w:val="clear" w:color="auto" w:fill="E0E0E0"/>
          </w:tcPr>
          <w:p w14:paraId="313D7B1D"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18"/>
                <w:szCs w:val="18"/>
              </w:rPr>
            </w:pPr>
            <w:r w:rsidRPr="001D1004">
              <w:rPr>
                <w:rFonts w:ascii="Arial" w:hAnsi="Arial" w:cs="Arial"/>
                <w:color w:val="264A60"/>
                <w:sz w:val="18"/>
                <w:szCs w:val="18"/>
              </w:rPr>
              <w:t>Gesamt</w:t>
            </w:r>
          </w:p>
        </w:tc>
        <w:tc>
          <w:tcPr>
            <w:tcW w:w="1137" w:type="dxa"/>
            <w:tcBorders>
              <w:top w:val="single" w:sz="8" w:space="0" w:color="AEAEAE"/>
              <w:left w:val="nil"/>
              <w:bottom w:val="single" w:sz="8" w:space="0" w:color="152935"/>
              <w:right w:val="single" w:sz="8" w:space="0" w:color="E0E0E0"/>
            </w:tcBorders>
            <w:shd w:val="clear" w:color="auto" w:fill="FFFFFF"/>
          </w:tcPr>
          <w:p w14:paraId="1EA8C547"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221</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4BA5020B"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100.0</w:t>
            </w:r>
          </w:p>
        </w:tc>
        <w:tc>
          <w:tcPr>
            <w:tcW w:w="147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44C4441" w14:textId="77777777" w:rsidR="00645470" w:rsidRPr="001D1004" w:rsidRDefault="00645470" w:rsidP="00257050">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14:paraId="4CE32670" w14:textId="77777777" w:rsidR="00645470" w:rsidRPr="001D1004" w:rsidRDefault="00645470" w:rsidP="00257050">
            <w:pPr>
              <w:autoSpaceDE w:val="0"/>
              <w:autoSpaceDN w:val="0"/>
              <w:adjustRightInd w:val="0"/>
              <w:spacing w:after="0" w:line="240" w:lineRule="auto"/>
              <w:rPr>
                <w:rFonts w:ascii="Times New Roman" w:hAnsi="Times New Roman" w:cs="Times New Roman"/>
                <w:sz w:val="24"/>
                <w:szCs w:val="24"/>
              </w:rPr>
            </w:pPr>
          </w:p>
        </w:tc>
      </w:tr>
    </w:tbl>
    <w:p w14:paraId="46AB18F7" w14:textId="77777777" w:rsidR="00645470" w:rsidRPr="001D1004" w:rsidRDefault="00645470" w:rsidP="00645470">
      <w:pPr>
        <w:autoSpaceDE w:val="0"/>
        <w:autoSpaceDN w:val="0"/>
        <w:adjustRightInd w:val="0"/>
        <w:spacing w:after="0" w:line="400" w:lineRule="atLeast"/>
        <w:rPr>
          <w:rFonts w:ascii="Times New Roman" w:hAnsi="Times New Roman" w:cs="Times New Roman"/>
          <w:sz w:val="24"/>
          <w:szCs w:val="24"/>
        </w:rPr>
      </w:pPr>
    </w:p>
    <w:p w14:paraId="2CE990B3" w14:textId="77777777" w:rsidR="00645470" w:rsidRPr="001D1004" w:rsidRDefault="00645470" w:rsidP="00645470">
      <w:pPr>
        <w:autoSpaceDE w:val="0"/>
        <w:autoSpaceDN w:val="0"/>
        <w:adjustRightInd w:val="0"/>
        <w:spacing w:after="0" w:line="240" w:lineRule="auto"/>
        <w:rPr>
          <w:rFonts w:ascii="Times New Roman" w:hAnsi="Times New Roman" w:cs="Times New Roman"/>
          <w:sz w:val="24"/>
          <w:szCs w:val="24"/>
        </w:rPr>
      </w:pPr>
    </w:p>
    <w:tbl>
      <w:tblPr>
        <w:tblW w:w="70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83"/>
        <w:gridCol w:w="968"/>
        <w:gridCol w:w="1138"/>
        <w:gridCol w:w="1030"/>
        <w:gridCol w:w="1476"/>
        <w:gridCol w:w="1476"/>
      </w:tblGrid>
      <w:tr w:rsidR="00645470" w:rsidRPr="001D1004" w14:paraId="7EB4E39C" w14:textId="77777777" w:rsidTr="00257050">
        <w:trPr>
          <w:cantSplit/>
        </w:trPr>
        <w:tc>
          <w:tcPr>
            <w:tcW w:w="7067" w:type="dxa"/>
            <w:gridSpan w:val="6"/>
            <w:tcBorders>
              <w:top w:val="nil"/>
              <w:left w:val="nil"/>
              <w:bottom w:val="nil"/>
              <w:right w:val="nil"/>
            </w:tcBorders>
            <w:shd w:val="clear" w:color="auto" w:fill="FFFFFF"/>
            <w:vAlign w:val="center"/>
          </w:tcPr>
          <w:p w14:paraId="1760FC1F" w14:textId="77777777" w:rsidR="00645470" w:rsidRPr="001D1004" w:rsidRDefault="00645470" w:rsidP="00257050">
            <w:pPr>
              <w:autoSpaceDE w:val="0"/>
              <w:autoSpaceDN w:val="0"/>
              <w:adjustRightInd w:val="0"/>
              <w:spacing w:after="0" w:line="320" w:lineRule="atLeast"/>
              <w:ind w:left="60" w:right="60"/>
              <w:jc w:val="center"/>
              <w:rPr>
                <w:rFonts w:ascii="Arial" w:hAnsi="Arial" w:cs="Arial"/>
                <w:color w:val="010205"/>
              </w:rPr>
            </w:pPr>
            <w:r w:rsidRPr="001D1004">
              <w:rPr>
                <w:rFonts w:ascii="Arial" w:hAnsi="Arial" w:cs="Arial"/>
                <w:b/>
                <w:bCs/>
                <w:color w:val="010205"/>
              </w:rPr>
              <w:t>TypFremd_3 An dritter Stelle</w:t>
            </w:r>
          </w:p>
        </w:tc>
      </w:tr>
      <w:tr w:rsidR="00645470" w:rsidRPr="001D1004" w14:paraId="4B3DD3F5" w14:textId="77777777" w:rsidTr="00257050">
        <w:trPr>
          <w:cantSplit/>
        </w:trPr>
        <w:tc>
          <w:tcPr>
            <w:tcW w:w="1951" w:type="dxa"/>
            <w:gridSpan w:val="2"/>
            <w:tcBorders>
              <w:top w:val="nil"/>
              <w:left w:val="nil"/>
              <w:bottom w:val="single" w:sz="8" w:space="0" w:color="152935"/>
              <w:right w:val="nil"/>
            </w:tcBorders>
            <w:shd w:val="clear" w:color="auto" w:fill="FFFFFF"/>
            <w:vAlign w:val="bottom"/>
          </w:tcPr>
          <w:p w14:paraId="7C8CDA45" w14:textId="77777777" w:rsidR="00645470" w:rsidRPr="001D1004" w:rsidRDefault="00645470" w:rsidP="00257050">
            <w:pPr>
              <w:autoSpaceDE w:val="0"/>
              <w:autoSpaceDN w:val="0"/>
              <w:adjustRightInd w:val="0"/>
              <w:spacing w:after="0" w:line="240" w:lineRule="auto"/>
              <w:rPr>
                <w:rFonts w:ascii="Times New Roman" w:hAnsi="Times New Roman" w:cs="Times New Roman"/>
                <w:sz w:val="24"/>
                <w:szCs w:val="24"/>
              </w:rPr>
            </w:pPr>
          </w:p>
        </w:tc>
        <w:tc>
          <w:tcPr>
            <w:tcW w:w="1137" w:type="dxa"/>
            <w:tcBorders>
              <w:top w:val="nil"/>
              <w:left w:val="nil"/>
              <w:bottom w:val="single" w:sz="8" w:space="0" w:color="152935"/>
              <w:right w:val="single" w:sz="8" w:space="0" w:color="E0E0E0"/>
            </w:tcBorders>
            <w:shd w:val="clear" w:color="auto" w:fill="FFFFFF"/>
            <w:vAlign w:val="bottom"/>
          </w:tcPr>
          <w:p w14:paraId="429E79FC" w14:textId="77777777" w:rsidR="00645470" w:rsidRPr="001D1004" w:rsidRDefault="00645470" w:rsidP="00257050">
            <w:pPr>
              <w:autoSpaceDE w:val="0"/>
              <w:autoSpaceDN w:val="0"/>
              <w:adjustRightInd w:val="0"/>
              <w:spacing w:after="0" w:line="320" w:lineRule="atLeast"/>
              <w:ind w:left="60" w:right="60"/>
              <w:jc w:val="center"/>
              <w:rPr>
                <w:rFonts w:ascii="Arial" w:hAnsi="Arial" w:cs="Arial"/>
                <w:color w:val="264A60"/>
                <w:sz w:val="18"/>
                <w:szCs w:val="18"/>
              </w:rPr>
            </w:pPr>
            <w:r w:rsidRPr="001D1004">
              <w:rPr>
                <w:rFonts w:ascii="Arial" w:hAnsi="Arial" w:cs="Arial"/>
                <w:color w:val="264A60"/>
                <w:sz w:val="18"/>
                <w:szCs w:val="18"/>
              </w:rPr>
              <w:t>Häufigkeit</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54BA8832" w14:textId="77777777" w:rsidR="00645470" w:rsidRPr="001D1004" w:rsidRDefault="00645470" w:rsidP="00257050">
            <w:pPr>
              <w:autoSpaceDE w:val="0"/>
              <w:autoSpaceDN w:val="0"/>
              <w:adjustRightInd w:val="0"/>
              <w:spacing w:after="0" w:line="320" w:lineRule="atLeast"/>
              <w:ind w:left="60" w:right="60"/>
              <w:jc w:val="center"/>
              <w:rPr>
                <w:rFonts w:ascii="Arial" w:hAnsi="Arial" w:cs="Arial"/>
                <w:color w:val="264A60"/>
                <w:sz w:val="18"/>
                <w:szCs w:val="18"/>
              </w:rPr>
            </w:pPr>
            <w:r w:rsidRPr="001D1004">
              <w:rPr>
                <w:rFonts w:ascii="Arial" w:hAnsi="Arial" w:cs="Arial"/>
                <w:color w:val="264A60"/>
                <w:sz w:val="18"/>
                <w:szCs w:val="18"/>
              </w:rPr>
              <w:t>Prozent</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1307C33A" w14:textId="77777777" w:rsidR="00645470" w:rsidRPr="001D1004" w:rsidRDefault="00645470" w:rsidP="00257050">
            <w:pPr>
              <w:autoSpaceDE w:val="0"/>
              <w:autoSpaceDN w:val="0"/>
              <w:adjustRightInd w:val="0"/>
              <w:spacing w:after="0" w:line="320" w:lineRule="atLeast"/>
              <w:ind w:left="60" w:right="60"/>
              <w:jc w:val="center"/>
              <w:rPr>
                <w:rFonts w:ascii="Arial" w:hAnsi="Arial" w:cs="Arial"/>
                <w:color w:val="264A60"/>
                <w:sz w:val="18"/>
                <w:szCs w:val="18"/>
              </w:rPr>
            </w:pPr>
            <w:r w:rsidRPr="001D1004">
              <w:rPr>
                <w:rFonts w:ascii="Arial" w:hAnsi="Arial" w:cs="Arial"/>
                <w:color w:val="264A60"/>
                <w:sz w:val="18"/>
                <w:szCs w:val="18"/>
              </w:rPr>
              <w:t>Gültige Prozente</w:t>
            </w:r>
          </w:p>
        </w:tc>
        <w:tc>
          <w:tcPr>
            <w:tcW w:w="1475" w:type="dxa"/>
            <w:tcBorders>
              <w:top w:val="nil"/>
              <w:left w:val="single" w:sz="8" w:space="0" w:color="E0E0E0"/>
              <w:bottom w:val="single" w:sz="8" w:space="0" w:color="152935"/>
              <w:right w:val="nil"/>
            </w:tcBorders>
            <w:shd w:val="clear" w:color="auto" w:fill="FFFFFF"/>
            <w:vAlign w:val="bottom"/>
          </w:tcPr>
          <w:p w14:paraId="2BD9527A" w14:textId="77777777" w:rsidR="00645470" w:rsidRPr="001D1004" w:rsidRDefault="00645470" w:rsidP="00257050">
            <w:pPr>
              <w:autoSpaceDE w:val="0"/>
              <w:autoSpaceDN w:val="0"/>
              <w:adjustRightInd w:val="0"/>
              <w:spacing w:after="0" w:line="320" w:lineRule="atLeast"/>
              <w:ind w:left="60" w:right="60"/>
              <w:jc w:val="center"/>
              <w:rPr>
                <w:rFonts w:ascii="Arial" w:hAnsi="Arial" w:cs="Arial"/>
                <w:color w:val="264A60"/>
                <w:sz w:val="18"/>
                <w:szCs w:val="18"/>
              </w:rPr>
            </w:pPr>
            <w:r w:rsidRPr="001D1004">
              <w:rPr>
                <w:rFonts w:ascii="Arial" w:hAnsi="Arial" w:cs="Arial"/>
                <w:color w:val="264A60"/>
                <w:sz w:val="18"/>
                <w:szCs w:val="18"/>
              </w:rPr>
              <w:t>Kumulierte Prozente</w:t>
            </w:r>
          </w:p>
        </w:tc>
      </w:tr>
      <w:tr w:rsidR="00645470" w:rsidRPr="001D1004" w14:paraId="15EA55D0" w14:textId="77777777" w:rsidTr="00257050">
        <w:trPr>
          <w:cantSplit/>
        </w:trPr>
        <w:tc>
          <w:tcPr>
            <w:tcW w:w="983" w:type="dxa"/>
            <w:vMerge w:val="restart"/>
            <w:tcBorders>
              <w:top w:val="single" w:sz="8" w:space="0" w:color="152935"/>
              <w:left w:val="nil"/>
              <w:bottom w:val="single" w:sz="8" w:space="0" w:color="AEAEAE"/>
              <w:right w:val="nil"/>
            </w:tcBorders>
            <w:shd w:val="clear" w:color="auto" w:fill="E0E0E0"/>
          </w:tcPr>
          <w:p w14:paraId="1DF93C57"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18"/>
                <w:szCs w:val="18"/>
              </w:rPr>
            </w:pPr>
            <w:r w:rsidRPr="001D1004">
              <w:rPr>
                <w:rFonts w:ascii="Arial" w:hAnsi="Arial" w:cs="Arial"/>
                <w:color w:val="264A60"/>
                <w:sz w:val="18"/>
                <w:szCs w:val="18"/>
              </w:rPr>
              <w:t>Gültig</w:t>
            </w:r>
          </w:p>
        </w:tc>
        <w:tc>
          <w:tcPr>
            <w:tcW w:w="968" w:type="dxa"/>
            <w:tcBorders>
              <w:top w:val="single" w:sz="8" w:space="0" w:color="152935"/>
              <w:left w:val="nil"/>
              <w:bottom w:val="single" w:sz="8" w:space="0" w:color="AEAEAE"/>
              <w:right w:val="nil"/>
            </w:tcBorders>
            <w:shd w:val="clear" w:color="auto" w:fill="E0E0E0"/>
          </w:tcPr>
          <w:p w14:paraId="7D8CA361"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18"/>
                <w:szCs w:val="18"/>
              </w:rPr>
            </w:pPr>
            <w:r w:rsidRPr="001D1004">
              <w:rPr>
                <w:rFonts w:ascii="Arial" w:hAnsi="Arial" w:cs="Arial"/>
                <w:color w:val="264A60"/>
                <w:sz w:val="18"/>
                <w:szCs w:val="18"/>
              </w:rPr>
              <w:t>D</w:t>
            </w:r>
          </w:p>
        </w:tc>
        <w:tc>
          <w:tcPr>
            <w:tcW w:w="1137" w:type="dxa"/>
            <w:tcBorders>
              <w:top w:val="single" w:sz="8" w:space="0" w:color="152935"/>
              <w:left w:val="nil"/>
              <w:bottom w:val="single" w:sz="8" w:space="0" w:color="AEAEAE"/>
              <w:right w:val="single" w:sz="8" w:space="0" w:color="E0E0E0"/>
            </w:tcBorders>
            <w:shd w:val="clear" w:color="auto" w:fill="FFFFFF"/>
          </w:tcPr>
          <w:p w14:paraId="1764AEE9"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13</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0C96DF10"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5.9</w:t>
            </w:r>
          </w:p>
        </w:tc>
        <w:tc>
          <w:tcPr>
            <w:tcW w:w="1475" w:type="dxa"/>
            <w:tcBorders>
              <w:top w:val="single" w:sz="8" w:space="0" w:color="152935"/>
              <w:left w:val="single" w:sz="8" w:space="0" w:color="E0E0E0"/>
              <w:bottom w:val="single" w:sz="8" w:space="0" w:color="AEAEAE"/>
              <w:right w:val="single" w:sz="8" w:space="0" w:color="E0E0E0"/>
            </w:tcBorders>
            <w:shd w:val="clear" w:color="auto" w:fill="FFFFFF"/>
          </w:tcPr>
          <w:p w14:paraId="12F8280E"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6.6</w:t>
            </w:r>
          </w:p>
        </w:tc>
        <w:tc>
          <w:tcPr>
            <w:tcW w:w="1475" w:type="dxa"/>
            <w:tcBorders>
              <w:top w:val="single" w:sz="8" w:space="0" w:color="152935"/>
              <w:left w:val="single" w:sz="8" w:space="0" w:color="E0E0E0"/>
              <w:bottom w:val="single" w:sz="8" w:space="0" w:color="AEAEAE"/>
              <w:right w:val="nil"/>
            </w:tcBorders>
            <w:shd w:val="clear" w:color="auto" w:fill="FFFFFF"/>
          </w:tcPr>
          <w:p w14:paraId="55256040"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6.6</w:t>
            </w:r>
          </w:p>
        </w:tc>
      </w:tr>
      <w:tr w:rsidR="00645470" w:rsidRPr="001D1004" w14:paraId="288A7B73" w14:textId="77777777" w:rsidTr="00257050">
        <w:trPr>
          <w:cantSplit/>
        </w:trPr>
        <w:tc>
          <w:tcPr>
            <w:tcW w:w="983" w:type="dxa"/>
            <w:vMerge/>
            <w:tcBorders>
              <w:top w:val="single" w:sz="8" w:space="0" w:color="152935"/>
              <w:left w:val="nil"/>
              <w:bottom w:val="single" w:sz="8" w:space="0" w:color="AEAEAE"/>
              <w:right w:val="nil"/>
            </w:tcBorders>
            <w:shd w:val="clear" w:color="auto" w:fill="E0E0E0"/>
          </w:tcPr>
          <w:p w14:paraId="59EAC8E1" w14:textId="77777777" w:rsidR="00645470" w:rsidRPr="001D1004" w:rsidRDefault="00645470" w:rsidP="00257050">
            <w:pPr>
              <w:autoSpaceDE w:val="0"/>
              <w:autoSpaceDN w:val="0"/>
              <w:adjustRightInd w:val="0"/>
              <w:spacing w:after="0" w:line="240" w:lineRule="auto"/>
              <w:rPr>
                <w:rFonts w:ascii="Arial" w:hAnsi="Arial" w:cs="Arial"/>
                <w:color w:val="010205"/>
                <w:sz w:val="18"/>
                <w:szCs w:val="18"/>
              </w:rPr>
            </w:pPr>
          </w:p>
        </w:tc>
        <w:tc>
          <w:tcPr>
            <w:tcW w:w="968" w:type="dxa"/>
            <w:tcBorders>
              <w:top w:val="single" w:sz="8" w:space="0" w:color="AEAEAE"/>
              <w:left w:val="nil"/>
              <w:bottom w:val="single" w:sz="8" w:space="0" w:color="AEAEAE"/>
              <w:right w:val="nil"/>
            </w:tcBorders>
            <w:shd w:val="clear" w:color="auto" w:fill="E0E0E0"/>
          </w:tcPr>
          <w:p w14:paraId="1F29420C"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18"/>
                <w:szCs w:val="18"/>
              </w:rPr>
            </w:pPr>
            <w:r w:rsidRPr="001D1004">
              <w:rPr>
                <w:rFonts w:ascii="Arial" w:hAnsi="Arial" w:cs="Arial"/>
                <w:color w:val="264A60"/>
                <w:sz w:val="18"/>
                <w:szCs w:val="18"/>
              </w:rPr>
              <w:t>H</w:t>
            </w:r>
          </w:p>
        </w:tc>
        <w:tc>
          <w:tcPr>
            <w:tcW w:w="1137" w:type="dxa"/>
            <w:tcBorders>
              <w:top w:val="single" w:sz="8" w:space="0" w:color="AEAEAE"/>
              <w:left w:val="nil"/>
              <w:bottom w:val="single" w:sz="8" w:space="0" w:color="AEAEAE"/>
              <w:right w:val="single" w:sz="8" w:space="0" w:color="E0E0E0"/>
            </w:tcBorders>
            <w:shd w:val="clear" w:color="auto" w:fill="FFFFFF"/>
          </w:tcPr>
          <w:p w14:paraId="0CD785D4"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28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335C3B9"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12.7</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00A26268"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14.1</w:t>
            </w:r>
          </w:p>
        </w:tc>
        <w:tc>
          <w:tcPr>
            <w:tcW w:w="1475" w:type="dxa"/>
            <w:tcBorders>
              <w:top w:val="single" w:sz="8" w:space="0" w:color="AEAEAE"/>
              <w:left w:val="single" w:sz="8" w:space="0" w:color="E0E0E0"/>
              <w:bottom w:val="single" w:sz="8" w:space="0" w:color="AEAEAE"/>
              <w:right w:val="nil"/>
            </w:tcBorders>
            <w:shd w:val="clear" w:color="auto" w:fill="FFFFFF"/>
          </w:tcPr>
          <w:p w14:paraId="70A5ED38"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20.7</w:t>
            </w:r>
          </w:p>
        </w:tc>
      </w:tr>
      <w:tr w:rsidR="00645470" w:rsidRPr="001D1004" w14:paraId="6BE41BFB" w14:textId="77777777" w:rsidTr="00257050">
        <w:trPr>
          <w:cantSplit/>
        </w:trPr>
        <w:tc>
          <w:tcPr>
            <w:tcW w:w="983" w:type="dxa"/>
            <w:vMerge/>
            <w:tcBorders>
              <w:top w:val="single" w:sz="8" w:space="0" w:color="152935"/>
              <w:left w:val="nil"/>
              <w:bottom w:val="single" w:sz="8" w:space="0" w:color="AEAEAE"/>
              <w:right w:val="nil"/>
            </w:tcBorders>
            <w:shd w:val="clear" w:color="auto" w:fill="E0E0E0"/>
          </w:tcPr>
          <w:p w14:paraId="63AEC4C4" w14:textId="77777777" w:rsidR="00645470" w:rsidRPr="001D1004" w:rsidRDefault="00645470" w:rsidP="00257050">
            <w:pPr>
              <w:autoSpaceDE w:val="0"/>
              <w:autoSpaceDN w:val="0"/>
              <w:adjustRightInd w:val="0"/>
              <w:spacing w:after="0" w:line="240" w:lineRule="auto"/>
              <w:rPr>
                <w:rFonts w:ascii="Arial" w:hAnsi="Arial" w:cs="Arial"/>
                <w:color w:val="010205"/>
                <w:sz w:val="18"/>
                <w:szCs w:val="18"/>
              </w:rPr>
            </w:pPr>
          </w:p>
        </w:tc>
        <w:tc>
          <w:tcPr>
            <w:tcW w:w="968" w:type="dxa"/>
            <w:tcBorders>
              <w:top w:val="single" w:sz="8" w:space="0" w:color="AEAEAE"/>
              <w:left w:val="nil"/>
              <w:bottom w:val="single" w:sz="8" w:space="0" w:color="AEAEAE"/>
              <w:right w:val="nil"/>
            </w:tcBorders>
            <w:shd w:val="clear" w:color="auto" w:fill="E0E0E0"/>
          </w:tcPr>
          <w:p w14:paraId="42BF72D0"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18"/>
                <w:szCs w:val="18"/>
              </w:rPr>
            </w:pPr>
            <w:r w:rsidRPr="001D1004">
              <w:rPr>
                <w:rFonts w:ascii="Arial" w:hAnsi="Arial" w:cs="Arial"/>
                <w:color w:val="264A60"/>
                <w:sz w:val="18"/>
                <w:szCs w:val="18"/>
              </w:rPr>
              <w:t>K</w:t>
            </w:r>
          </w:p>
        </w:tc>
        <w:tc>
          <w:tcPr>
            <w:tcW w:w="1137" w:type="dxa"/>
            <w:tcBorders>
              <w:top w:val="single" w:sz="8" w:space="0" w:color="AEAEAE"/>
              <w:left w:val="nil"/>
              <w:bottom w:val="single" w:sz="8" w:space="0" w:color="AEAEAE"/>
              <w:right w:val="single" w:sz="8" w:space="0" w:color="E0E0E0"/>
            </w:tcBorders>
            <w:shd w:val="clear" w:color="auto" w:fill="FFFFFF"/>
          </w:tcPr>
          <w:p w14:paraId="45A466B6"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F052317"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16.3</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1320146E"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18.2</w:t>
            </w:r>
          </w:p>
        </w:tc>
        <w:tc>
          <w:tcPr>
            <w:tcW w:w="1475" w:type="dxa"/>
            <w:tcBorders>
              <w:top w:val="single" w:sz="8" w:space="0" w:color="AEAEAE"/>
              <w:left w:val="single" w:sz="8" w:space="0" w:color="E0E0E0"/>
              <w:bottom w:val="single" w:sz="8" w:space="0" w:color="AEAEAE"/>
              <w:right w:val="nil"/>
            </w:tcBorders>
            <w:shd w:val="clear" w:color="auto" w:fill="FFFFFF"/>
          </w:tcPr>
          <w:p w14:paraId="50BC8917"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38.9</w:t>
            </w:r>
          </w:p>
        </w:tc>
      </w:tr>
      <w:tr w:rsidR="00645470" w:rsidRPr="001D1004" w14:paraId="67DB1902" w14:textId="77777777" w:rsidTr="00257050">
        <w:trPr>
          <w:cantSplit/>
        </w:trPr>
        <w:tc>
          <w:tcPr>
            <w:tcW w:w="983" w:type="dxa"/>
            <w:vMerge/>
            <w:tcBorders>
              <w:top w:val="single" w:sz="8" w:space="0" w:color="152935"/>
              <w:left w:val="nil"/>
              <w:bottom w:val="single" w:sz="8" w:space="0" w:color="AEAEAE"/>
              <w:right w:val="nil"/>
            </w:tcBorders>
            <w:shd w:val="clear" w:color="auto" w:fill="E0E0E0"/>
          </w:tcPr>
          <w:p w14:paraId="29126A37" w14:textId="77777777" w:rsidR="00645470" w:rsidRPr="001D1004" w:rsidRDefault="00645470" w:rsidP="00257050">
            <w:pPr>
              <w:autoSpaceDE w:val="0"/>
              <w:autoSpaceDN w:val="0"/>
              <w:adjustRightInd w:val="0"/>
              <w:spacing w:after="0" w:line="240" w:lineRule="auto"/>
              <w:rPr>
                <w:rFonts w:ascii="Arial" w:hAnsi="Arial" w:cs="Arial"/>
                <w:color w:val="010205"/>
                <w:sz w:val="18"/>
                <w:szCs w:val="18"/>
              </w:rPr>
            </w:pPr>
          </w:p>
        </w:tc>
        <w:tc>
          <w:tcPr>
            <w:tcW w:w="968" w:type="dxa"/>
            <w:tcBorders>
              <w:top w:val="single" w:sz="8" w:space="0" w:color="AEAEAE"/>
              <w:left w:val="nil"/>
              <w:bottom w:val="single" w:sz="8" w:space="0" w:color="AEAEAE"/>
              <w:right w:val="nil"/>
            </w:tcBorders>
            <w:shd w:val="clear" w:color="auto" w:fill="E0E0E0"/>
          </w:tcPr>
          <w:p w14:paraId="4281878A"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18"/>
                <w:szCs w:val="18"/>
              </w:rPr>
            </w:pPr>
            <w:r w:rsidRPr="001D1004">
              <w:rPr>
                <w:rFonts w:ascii="Arial" w:hAnsi="Arial" w:cs="Arial"/>
                <w:color w:val="264A60"/>
                <w:sz w:val="18"/>
                <w:szCs w:val="18"/>
              </w:rPr>
              <w:t>M</w:t>
            </w:r>
          </w:p>
        </w:tc>
        <w:tc>
          <w:tcPr>
            <w:tcW w:w="1137" w:type="dxa"/>
            <w:tcBorders>
              <w:top w:val="single" w:sz="8" w:space="0" w:color="AEAEAE"/>
              <w:left w:val="nil"/>
              <w:bottom w:val="single" w:sz="8" w:space="0" w:color="AEAEAE"/>
              <w:right w:val="single" w:sz="8" w:space="0" w:color="E0E0E0"/>
            </w:tcBorders>
            <w:shd w:val="clear" w:color="auto" w:fill="FFFFFF"/>
          </w:tcPr>
          <w:p w14:paraId="7E397E83"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57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EB76F6E"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25.8</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5E3ADB4D"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28.8</w:t>
            </w:r>
          </w:p>
        </w:tc>
        <w:tc>
          <w:tcPr>
            <w:tcW w:w="1475" w:type="dxa"/>
            <w:tcBorders>
              <w:top w:val="single" w:sz="8" w:space="0" w:color="AEAEAE"/>
              <w:left w:val="single" w:sz="8" w:space="0" w:color="E0E0E0"/>
              <w:bottom w:val="single" w:sz="8" w:space="0" w:color="AEAEAE"/>
              <w:right w:val="nil"/>
            </w:tcBorders>
            <w:shd w:val="clear" w:color="auto" w:fill="FFFFFF"/>
          </w:tcPr>
          <w:p w14:paraId="12FBFB0F"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67.7</w:t>
            </w:r>
          </w:p>
        </w:tc>
      </w:tr>
      <w:tr w:rsidR="00645470" w:rsidRPr="001D1004" w14:paraId="059B96DF" w14:textId="77777777" w:rsidTr="00257050">
        <w:trPr>
          <w:cantSplit/>
        </w:trPr>
        <w:tc>
          <w:tcPr>
            <w:tcW w:w="983" w:type="dxa"/>
            <w:vMerge/>
            <w:tcBorders>
              <w:top w:val="single" w:sz="8" w:space="0" w:color="152935"/>
              <w:left w:val="nil"/>
              <w:bottom w:val="single" w:sz="8" w:space="0" w:color="AEAEAE"/>
              <w:right w:val="nil"/>
            </w:tcBorders>
            <w:shd w:val="clear" w:color="auto" w:fill="E0E0E0"/>
          </w:tcPr>
          <w:p w14:paraId="5B5B4228" w14:textId="77777777" w:rsidR="00645470" w:rsidRPr="001D1004" w:rsidRDefault="00645470" w:rsidP="00257050">
            <w:pPr>
              <w:autoSpaceDE w:val="0"/>
              <w:autoSpaceDN w:val="0"/>
              <w:adjustRightInd w:val="0"/>
              <w:spacing w:after="0" w:line="240" w:lineRule="auto"/>
              <w:rPr>
                <w:rFonts w:ascii="Arial" w:hAnsi="Arial" w:cs="Arial"/>
                <w:color w:val="010205"/>
                <w:sz w:val="18"/>
                <w:szCs w:val="18"/>
              </w:rPr>
            </w:pPr>
          </w:p>
        </w:tc>
        <w:tc>
          <w:tcPr>
            <w:tcW w:w="968" w:type="dxa"/>
            <w:tcBorders>
              <w:top w:val="single" w:sz="8" w:space="0" w:color="AEAEAE"/>
              <w:left w:val="nil"/>
              <w:bottom w:val="single" w:sz="8" w:space="0" w:color="AEAEAE"/>
              <w:right w:val="nil"/>
            </w:tcBorders>
            <w:shd w:val="clear" w:color="auto" w:fill="E0E0E0"/>
          </w:tcPr>
          <w:p w14:paraId="5705EFF7"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18"/>
                <w:szCs w:val="18"/>
              </w:rPr>
            </w:pPr>
            <w:r w:rsidRPr="001D1004">
              <w:rPr>
                <w:rFonts w:ascii="Arial" w:hAnsi="Arial" w:cs="Arial"/>
                <w:color w:val="264A60"/>
                <w:sz w:val="18"/>
                <w:szCs w:val="18"/>
              </w:rPr>
              <w:t>U</w:t>
            </w:r>
          </w:p>
        </w:tc>
        <w:tc>
          <w:tcPr>
            <w:tcW w:w="1137" w:type="dxa"/>
            <w:tcBorders>
              <w:top w:val="single" w:sz="8" w:space="0" w:color="AEAEAE"/>
              <w:left w:val="nil"/>
              <w:bottom w:val="single" w:sz="8" w:space="0" w:color="AEAEAE"/>
              <w:right w:val="single" w:sz="8" w:space="0" w:color="E0E0E0"/>
            </w:tcBorders>
            <w:shd w:val="clear" w:color="auto" w:fill="FFFFFF"/>
          </w:tcPr>
          <w:p w14:paraId="19D3C51A"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21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C3D3F46"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9.5</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04B14F8D"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10.6</w:t>
            </w:r>
          </w:p>
        </w:tc>
        <w:tc>
          <w:tcPr>
            <w:tcW w:w="1475" w:type="dxa"/>
            <w:tcBorders>
              <w:top w:val="single" w:sz="8" w:space="0" w:color="AEAEAE"/>
              <w:left w:val="single" w:sz="8" w:space="0" w:color="E0E0E0"/>
              <w:bottom w:val="single" w:sz="8" w:space="0" w:color="AEAEAE"/>
              <w:right w:val="nil"/>
            </w:tcBorders>
            <w:shd w:val="clear" w:color="auto" w:fill="FFFFFF"/>
          </w:tcPr>
          <w:p w14:paraId="21459616"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78.3</w:t>
            </w:r>
          </w:p>
        </w:tc>
      </w:tr>
      <w:tr w:rsidR="00645470" w:rsidRPr="001D1004" w14:paraId="252B7D2F" w14:textId="77777777" w:rsidTr="00257050">
        <w:trPr>
          <w:cantSplit/>
        </w:trPr>
        <w:tc>
          <w:tcPr>
            <w:tcW w:w="983" w:type="dxa"/>
            <w:vMerge/>
            <w:tcBorders>
              <w:top w:val="single" w:sz="8" w:space="0" w:color="152935"/>
              <w:left w:val="nil"/>
              <w:bottom w:val="single" w:sz="8" w:space="0" w:color="AEAEAE"/>
              <w:right w:val="nil"/>
            </w:tcBorders>
            <w:shd w:val="clear" w:color="auto" w:fill="E0E0E0"/>
          </w:tcPr>
          <w:p w14:paraId="3CF7AA6D" w14:textId="77777777" w:rsidR="00645470" w:rsidRPr="001D1004" w:rsidRDefault="00645470" w:rsidP="00257050">
            <w:pPr>
              <w:autoSpaceDE w:val="0"/>
              <w:autoSpaceDN w:val="0"/>
              <w:adjustRightInd w:val="0"/>
              <w:spacing w:after="0" w:line="240" w:lineRule="auto"/>
              <w:rPr>
                <w:rFonts w:ascii="Arial" w:hAnsi="Arial" w:cs="Arial"/>
                <w:color w:val="010205"/>
                <w:sz w:val="18"/>
                <w:szCs w:val="18"/>
              </w:rPr>
            </w:pPr>
          </w:p>
        </w:tc>
        <w:tc>
          <w:tcPr>
            <w:tcW w:w="968" w:type="dxa"/>
            <w:tcBorders>
              <w:top w:val="single" w:sz="8" w:space="0" w:color="AEAEAE"/>
              <w:left w:val="nil"/>
              <w:bottom w:val="single" w:sz="8" w:space="0" w:color="AEAEAE"/>
              <w:right w:val="nil"/>
            </w:tcBorders>
            <w:shd w:val="clear" w:color="auto" w:fill="E0E0E0"/>
          </w:tcPr>
          <w:p w14:paraId="0451E108"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18"/>
                <w:szCs w:val="18"/>
              </w:rPr>
            </w:pPr>
            <w:r w:rsidRPr="001D1004">
              <w:rPr>
                <w:rFonts w:ascii="Arial" w:hAnsi="Arial" w:cs="Arial"/>
                <w:color w:val="264A60"/>
                <w:sz w:val="18"/>
                <w:szCs w:val="18"/>
              </w:rPr>
              <w:t>V</w:t>
            </w:r>
          </w:p>
        </w:tc>
        <w:tc>
          <w:tcPr>
            <w:tcW w:w="1137" w:type="dxa"/>
            <w:tcBorders>
              <w:top w:val="single" w:sz="8" w:space="0" w:color="AEAEAE"/>
              <w:left w:val="nil"/>
              <w:bottom w:val="single" w:sz="8" w:space="0" w:color="AEAEAE"/>
              <w:right w:val="single" w:sz="8" w:space="0" w:color="E0E0E0"/>
            </w:tcBorders>
            <w:shd w:val="clear" w:color="auto" w:fill="FFFFFF"/>
          </w:tcPr>
          <w:p w14:paraId="5432A3AE"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43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5BE37C2"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19.5</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5D6DD661"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21.7</w:t>
            </w:r>
          </w:p>
        </w:tc>
        <w:tc>
          <w:tcPr>
            <w:tcW w:w="1475" w:type="dxa"/>
            <w:tcBorders>
              <w:top w:val="single" w:sz="8" w:space="0" w:color="AEAEAE"/>
              <w:left w:val="single" w:sz="8" w:space="0" w:color="E0E0E0"/>
              <w:bottom w:val="single" w:sz="8" w:space="0" w:color="AEAEAE"/>
              <w:right w:val="nil"/>
            </w:tcBorders>
            <w:shd w:val="clear" w:color="auto" w:fill="FFFFFF"/>
          </w:tcPr>
          <w:p w14:paraId="59C63D53"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100.0</w:t>
            </w:r>
          </w:p>
        </w:tc>
      </w:tr>
      <w:tr w:rsidR="00645470" w:rsidRPr="001D1004" w14:paraId="4A9745AD" w14:textId="77777777" w:rsidTr="00257050">
        <w:trPr>
          <w:cantSplit/>
        </w:trPr>
        <w:tc>
          <w:tcPr>
            <w:tcW w:w="983" w:type="dxa"/>
            <w:vMerge/>
            <w:tcBorders>
              <w:top w:val="single" w:sz="8" w:space="0" w:color="152935"/>
              <w:left w:val="nil"/>
              <w:bottom w:val="single" w:sz="8" w:space="0" w:color="AEAEAE"/>
              <w:right w:val="nil"/>
            </w:tcBorders>
            <w:shd w:val="clear" w:color="auto" w:fill="E0E0E0"/>
          </w:tcPr>
          <w:p w14:paraId="106E3A5C" w14:textId="77777777" w:rsidR="00645470" w:rsidRPr="001D1004" w:rsidRDefault="00645470" w:rsidP="00257050">
            <w:pPr>
              <w:autoSpaceDE w:val="0"/>
              <w:autoSpaceDN w:val="0"/>
              <w:adjustRightInd w:val="0"/>
              <w:spacing w:after="0" w:line="240" w:lineRule="auto"/>
              <w:rPr>
                <w:rFonts w:ascii="Arial" w:hAnsi="Arial" w:cs="Arial"/>
                <w:color w:val="010205"/>
                <w:sz w:val="18"/>
                <w:szCs w:val="18"/>
              </w:rPr>
            </w:pPr>
          </w:p>
        </w:tc>
        <w:tc>
          <w:tcPr>
            <w:tcW w:w="968" w:type="dxa"/>
            <w:tcBorders>
              <w:top w:val="single" w:sz="8" w:space="0" w:color="AEAEAE"/>
              <w:left w:val="nil"/>
              <w:bottom w:val="single" w:sz="8" w:space="0" w:color="AEAEAE"/>
              <w:right w:val="nil"/>
            </w:tcBorders>
            <w:shd w:val="clear" w:color="auto" w:fill="E0E0E0"/>
          </w:tcPr>
          <w:p w14:paraId="6FC19D6E"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18"/>
                <w:szCs w:val="18"/>
              </w:rPr>
            </w:pPr>
            <w:r w:rsidRPr="001D1004">
              <w:rPr>
                <w:rFonts w:ascii="Arial" w:hAnsi="Arial" w:cs="Arial"/>
                <w:color w:val="264A60"/>
                <w:sz w:val="18"/>
                <w:szCs w:val="18"/>
              </w:rPr>
              <w:t>Gesamt</w:t>
            </w:r>
          </w:p>
        </w:tc>
        <w:tc>
          <w:tcPr>
            <w:tcW w:w="1137" w:type="dxa"/>
            <w:tcBorders>
              <w:top w:val="single" w:sz="8" w:space="0" w:color="AEAEAE"/>
              <w:left w:val="nil"/>
              <w:bottom w:val="single" w:sz="8" w:space="0" w:color="AEAEAE"/>
              <w:right w:val="single" w:sz="8" w:space="0" w:color="E0E0E0"/>
            </w:tcBorders>
            <w:shd w:val="clear" w:color="auto" w:fill="FFFFFF"/>
          </w:tcPr>
          <w:p w14:paraId="71C18622"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198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843CC40"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89.6</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4BFF7D81"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100.0</w:t>
            </w:r>
          </w:p>
        </w:tc>
        <w:tc>
          <w:tcPr>
            <w:tcW w:w="1475" w:type="dxa"/>
            <w:tcBorders>
              <w:top w:val="single" w:sz="8" w:space="0" w:color="AEAEAE"/>
              <w:left w:val="single" w:sz="8" w:space="0" w:color="E0E0E0"/>
              <w:bottom w:val="single" w:sz="8" w:space="0" w:color="AEAEAE"/>
              <w:right w:val="nil"/>
            </w:tcBorders>
            <w:shd w:val="clear" w:color="auto" w:fill="FFFFFF"/>
            <w:vAlign w:val="center"/>
          </w:tcPr>
          <w:p w14:paraId="237E97EE" w14:textId="77777777" w:rsidR="00645470" w:rsidRPr="001D1004" w:rsidRDefault="00645470" w:rsidP="00257050">
            <w:pPr>
              <w:autoSpaceDE w:val="0"/>
              <w:autoSpaceDN w:val="0"/>
              <w:adjustRightInd w:val="0"/>
              <w:spacing w:after="0" w:line="240" w:lineRule="auto"/>
              <w:rPr>
                <w:rFonts w:ascii="Times New Roman" w:hAnsi="Times New Roman" w:cs="Times New Roman"/>
                <w:sz w:val="24"/>
                <w:szCs w:val="24"/>
              </w:rPr>
            </w:pPr>
          </w:p>
        </w:tc>
      </w:tr>
      <w:tr w:rsidR="00645470" w:rsidRPr="001D1004" w14:paraId="69EB5E6D" w14:textId="77777777" w:rsidTr="00257050">
        <w:trPr>
          <w:cantSplit/>
        </w:trPr>
        <w:tc>
          <w:tcPr>
            <w:tcW w:w="983" w:type="dxa"/>
            <w:tcBorders>
              <w:top w:val="single" w:sz="8" w:space="0" w:color="AEAEAE"/>
              <w:left w:val="nil"/>
              <w:bottom w:val="single" w:sz="8" w:space="0" w:color="AEAEAE"/>
              <w:right w:val="nil"/>
            </w:tcBorders>
            <w:shd w:val="clear" w:color="auto" w:fill="E0E0E0"/>
          </w:tcPr>
          <w:p w14:paraId="2858CAE0"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18"/>
                <w:szCs w:val="18"/>
              </w:rPr>
            </w:pPr>
            <w:r w:rsidRPr="001D1004">
              <w:rPr>
                <w:rFonts w:ascii="Arial" w:hAnsi="Arial" w:cs="Arial"/>
                <w:color w:val="264A60"/>
                <w:sz w:val="18"/>
                <w:szCs w:val="18"/>
              </w:rPr>
              <w:t>Fehlend</w:t>
            </w:r>
          </w:p>
        </w:tc>
        <w:tc>
          <w:tcPr>
            <w:tcW w:w="968" w:type="dxa"/>
            <w:tcBorders>
              <w:top w:val="single" w:sz="8" w:space="0" w:color="AEAEAE"/>
              <w:left w:val="nil"/>
              <w:bottom w:val="single" w:sz="8" w:space="0" w:color="AEAEAE"/>
              <w:right w:val="nil"/>
            </w:tcBorders>
            <w:shd w:val="clear" w:color="auto" w:fill="E0E0E0"/>
          </w:tcPr>
          <w:p w14:paraId="716BC2B9"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18"/>
                <w:szCs w:val="18"/>
              </w:rPr>
            </w:pPr>
            <w:r w:rsidRPr="001D1004">
              <w:rPr>
                <w:rFonts w:ascii="Arial" w:hAnsi="Arial" w:cs="Arial"/>
                <w:color w:val="264A60"/>
                <w:sz w:val="18"/>
                <w:szCs w:val="18"/>
              </w:rPr>
              <w:t>-99</w:t>
            </w:r>
          </w:p>
        </w:tc>
        <w:tc>
          <w:tcPr>
            <w:tcW w:w="1137" w:type="dxa"/>
            <w:tcBorders>
              <w:top w:val="single" w:sz="8" w:space="0" w:color="AEAEAE"/>
              <w:left w:val="nil"/>
              <w:bottom w:val="single" w:sz="8" w:space="0" w:color="AEAEAE"/>
              <w:right w:val="single" w:sz="8" w:space="0" w:color="E0E0E0"/>
            </w:tcBorders>
            <w:shd w:val="clear" w:color="auto" w:fill="FFFFFF"/>
          </w:tcPr>
          <w:p w14:paraId="4E1A1AC2"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23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A815F83"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10.4</w:t>
            </w:r>
          </w:p>
        </w:tc>
        <w:tc>
          <w:tcPr>
            <w:tcW w:w="147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03A1908" w14:textId="77777777" w:rsidR="00645470" w:rsidRPr="001D1004" w:rsidRDefault="00645470" w:rsidP="00257050">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AEAEAE"/>
              <w:right w:val="nil"/>
            </w:tcBorders>
            <w:shd w:val="clear" w:color="auto" w:fill="FFFFFF"/>
            <w:vAlign w:val="center"/>
          </w:tcPr>
          <w:p w14:paraId="3FDF05B9" w14:textId="77777777" w:rsidR="00645470" w:rsidRPr="001D1004" w:rsidRDefault="00645470" w:rsidP="00257050">
            <w:pPr>
              <w:autoSpaceDE w:val="0"/>
              <w:autoSpaceDN w:val="0"/>
              <w:adjustRightInd w:val="0"/>
              <w:spacing w:after="0" w:line="240" w:lineRule="auto"/>
              <w:rPr>
                <w:rFonts w:ascii="Times New Roman" w:hAnsi="Times New Roman" w:cs="Times New Roman"/>
                <w:sz w:val="24"/>
                <w:szCs w:val="24"/>
              </w:rPr>
            </w:pPr>
          </w:p>
        </w:tc>
      </w:tr>
      <w:tr w:rsidR="00645470" w:rsidRPr="001D1004" w14:paraId="404141D5" w14:textId="77777777" w:rsidTr="00257050">
        <w:trPr>
          <w:cantSplit/>
        </w:trPr>
        <w:tc>
          <w:tcPr>
            <w:tcW w:w="1951" w:type="dxa"/>
            <w:gridSpan w:val="2"/>
            <w:tcBorders>
              <w:top w:val="single" w:sz="8" w:space="0" w:color="AEAEAE"/>
              <w:left w:val="nil"/>
              <w:bottom w:val="single" w:sz="8" w:space="0" w:color="152935"/>
              <w:right w:val="nil"/>
            </w:tcBorders>
            <w:shd w:val="clear" w:color="auto" w:fill="E0E0E0"/>
          </w:tcPr>
          <w:p w14:paraId="05925BBC" w14:textId="77777777" w:rsidR="00645470" w:rsidRPr="001D1004" w:rsidRDefault="00645470" w:rsidP="00257050">
            <w:pPr>
              <w:autoSpaceDE w:val="0"/>
              <w:autoSpaceDN w:val="0"/>
              <w:adjustRightInd w:val="0"/>
              <w:spacing w:after="0" w:line="320" w:lineRule="atLeast"/>
              <w:ind w:left="60" w:right="60"/>
              <w:rPr>
                <w:rFonts w:ascii="Arial" w:hAnsi="Arial" w:cs="Arial"/>
                <w:color w:val="264A60"/>
                <w:sz w:val="18"/>
                <w:szCs w:val="18"/>
              </w:rPr>
            </w:pPr>
            <w:r w:rsidRPr="001D1004">
              <w:rPr>
                <w:rFonts w:ascii="Arial" w:hAnsi="Arial" w:cs="Arial"/>
                <w:color w:val="264A60"/>
                <w:sz w:val="18"/>
                <w:szCs w:val="18"/>
              </w:rPr>
              <w:t>Gesamt</w:t>
            </w:r>
          </w:p>
        </w:tc>
        <w:tc>
          <w:tcPr>
            <w:tcW w:w="1137" w:type="dxa"/>
            <w:tcBorders>
              <w:top w:val="single" w:sz="8" w:space="0" w:color="AEAEAE"/>
              <w:left w:val="nil"/>
              <w:bottom w:val="single" w:sz="8" w:space="0" w:color="152935"/>
              <w:right w:val="single" w:sz="8" w:space="0" w:color="E0E0E0"/>
            </w:tcBorders>
            <w:shd w:val="clear" w:color="auto" w:fill="FFFFFF"/>
          </w:tcPr>
          <w:p w14:paraId="5AD5F07F"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221</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5C7810A0" w14:textId="77777777" w:rsidR="00645470" w:rsidRPr="001D1004" w:rsidRDefault="00645470" w:rsidP="00257050">
            <w:pPr>
              <w:autoSpaceDE w:val="0"/>
              <w:autoSpaceDN w:val="0"/>
              <w:adjustRightInd w:val="0"/>
              <w:spacing w:after="0" w:line="320" w:lineRule="atLeast"/>
              <w:ind w:left="60" w:right="60"/>
              <w:jc w:val="right"/>
              <w:rPr>
                <w:rFonts w:ascii="Arial" w:hAnsi="Arial" w:cs="Arial"/>
                <w:color w:val="010205"/>
                <w:sz w:val="18"/>
                <w:szCs w:val="18"/>
              </w:rPr>
            </w:pPr>
            <w:r w:rsidRPr="001D1004">
              <w:rPr>
                <w:rFonts w:ascii="Arial" w:hAnsi="Arial" w:cs="Arial"/>
                <w:color w:val="010205"/>
                <w:sz w:val="18"/>
                <w:szCs w:val="18"/>
              </w:rPr>
              <w:t>100.0</w:t>
            </w:r>
          </w:p>
        </w:tc>
        <w:tc>
          <w:tcPr>
            <w:tcW w:w="147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522B7D3" w14:textId="77777777" w:rsidR="00645470" w:rsidRPr="001D1004" w:rsidRDefault="00645470" w:rsidP="00257050">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14:paraId="1FF2CA22" w14:textId="77777777" w:rsidR="00645470" w:rsidRPr="001D1004" w:rsidRDefault="00645470" w:rsidP="00257050">
            <w:pPr>
              <w:autoSpaceDE w:val="0"/>
              <w:autoSpaceDN w:val="0"/>
              <w:adjustRightInd w:val="0"/>
              <w:spacing w:after="0" w:line="240" w:lineRule="auto"/>
              <w:rPr>
                <w:rFonts w:ascii="Times New Roman" w:hAnsi="Times New Roman" w:cs="Times New Roman"/>
                <w:sz w:val="24"/>
                <w:szCs w:val="24"/>
              </w:rPr>
            </w:pPr>
          </w:p>
        </w:tc>
      </w:tr>
    </w:tbl>
    <w:p w14:paraId="22876D29" w14:textId="77777777" w:rsidR="00645470" w:rsidRPr="001D1004" w:rsidRDefault="00645470" w:rsidP="00645470">
      <w:pPr>
        <w:autoSpaceDE w:val="0"/>
        <w:autoSpaceDN w:val="0"/>
        <w:adjustRightInd w:val="0"/>
        <w:spacing w:after="0" w:line="400" w:lineRule="atLeast"/>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2186"/>
        <w:gridCol w:w="1896"/>
        <w:gridCol w:w="1681"/>
        <w:gridCol w:w="1502"/>
        <w:gridCol w:w="1807"/>
      </w:tblGrid>
      <w:tr w:rsidR="00645470" w:rsidRPr="00F1503A" w14:paraId="05352B31" w14:textId="77777777" w:rsidTr="00257050">
        <w:trPr>
          <w:trHeight w:val="525"/>
        </w:trPr>
        <w:tc>
          <w:tcPr>
            <w:tcW w:w="2186" w:type="dxa"/>
            <w:tcBorders>
              <w:left w:val="nil"/>
              <w:bottom w:val="single" w:sz="4" w:space="0" w:color="000000" w:themeColor="text1"/>
              <w:right w:val="nil"/>
            </w:tcBorders>
          </w:tcPr>
          <w:p w14:paraId="40737D22" w14:textId="77777777" w:rsidR="00645470" w:rsidRPr="00F1503A" w:rsidRDefault="00645470" w:rsidP="00257050">
            <w:pPr>
              <w:rPr>
                <w:b/>
              </w:rPr>
            </w:pPr>
            <w:r w:rsidRPr="00F1503A">
              <w:rPr>
                <w:b/>
              </w:rPr>
              <w:t>Umweltcode einstellig</w:t>
            </w:r>
          </w:p>
        </w:tc>
        <w:tc>
          <w:tcPr>
            <w:tcW w:w="3577" w:type="dxa"/>
            <w:gridSpan w:val="2"/>
            <w:tcBorders>
              <w:left w:val="nil"/>
              <w:bottom w:val="single" w:sz="4" w:space="0" w:color="000000" w:themeColor="text1"/>
              <w:right w:val="nil"/>
            </w:tcBorders>
          </w:tcPr>
          <w:p w14:paraId="299466E2" w14:textId="77777777" w:rsidR="00645470" w:rsidRPr="00F1503A" w:rsidRDefault="00645470" w:rsidP="00257050">
            <w:pPr>
              <w:rPr>
                <w:b/>
              </w:rPr>
            </w:pPr>
            <w:r w:rsidRPr="00F1503A">
              <w:rPr>
                <w:b/>
              </w:rPr>
              <w:t>Personencode einstellig</w:t>
            </w:r>
          </w:p>
          <w:p w14:paraId="3D3BA44C" w14:textId="77777777" w:rsidR="00645470" w:rsidRPr="00F1503A" w:rsidRDefault="00645470" w:rsidP="00257050">
            <w:pPr>
              <w:rPr>
                <w:b/>
              </w:rPr>
            </w:pPr>
          </w:p>
        </w:tc>
        <w:tc>
          <w:tcPr>
            <w:tcW w:w="3309" w:type="dxa"/>
            <w:gridSpan w:val="2"/>
            <w:tcBorders>
              <w:left w:val="nil"/>
              <w:bottom w:val="single" w:sz="4" w:space="0" w:color="000000" w:themeColor="text1"/>
              <w:right w:val="nil"/>
            </w:tcBorders>
          </w:tcPr>
          <w:p w14:paraId="341ADA4A" w14:textId="77777777" w:rsidR="00645470" w:rsidRPr="00F1503A" w:rsidRDefault="00645470" w:rsidP="00257050">
            <w:pPr>
              <w:rPr>
                <w:b/>
              </w:rPr>
            </w:pPr>
            <w:r w:rsidRPr="00F1503A">
              <w:rPr>
                <w:b/>
              </w:rPr>
              <w:t>Kongruenzwert (Holland)</w:t>
            </w:r>
          </w:p>
        </w:tc>
      </w:tr>
      <w:tr w:rsidR="00645470" w:rsidRPr="00F1503A" w14:paraId="247F8DC5" w14:textId="77777777" w:rsidTr="00257050">
        <w:trPr>
          <w:trHeight w:val="525"/>
        </w:trPr>
        <w:tc>
          <w:tcPr>
            <w:tcW w:w="2186" w:type="dxa"/>
            <w:tcBorders>
              <w:left w:val="nil"/>
              <w:bottom w:val="single" w:sz="4" w:space="0" w:color="000000" w:themeColor="text1"/>
              <w:right w:val="nil"/>
            </w:tcBorders>
          </w:tcPr>
          <w:p w14:paraId="63C6B643" w14:textId="77777777" w:rsidR="00645470" w:rsidRPr="00F1503A" w:rsidRDefault="00645470" w:rsidP="00257050">
            <w:pPr>
              <w:rPr>
                <w:b/>
              </w:rPr>
            </w:pPr>
            <w:r w:rsidRPr="00F1503A">
              <w:rPr>
                <w:b/>
              </w:rPr>
              <w:t xml:space="preserve">Wert </w:t>
            </w:r>
          </w:p>
        </w:tc>
        <w:tc>
          <w:tcPr>
            <w:tcW w:w="1896" w:type="dxa"/>
            <w:tcBorders>
              <w:left w:val="nil"/>
              <w:bottom w:val="single" w:sz="4" w:space="0" w:color="000000" w:themeColor="text1"/>
              <w:right w:val="nil"/>
            </w:tcBorders>
          </w:tcPr>
          <w:p w14:paraId="594B22C5" w14:textId="77777777" w:rsidR="00645470" w:rsidRPr="00F1503A" w:rsidRDefault="00645470" w:rsidP="00257050">
            <w:pPr>
              <w:rPr>
                <w:b/>
              </w:rPr>
            </w:pPr>
            <w:r w:rsidRPr="00F1503A">
              <w:rPr>
                <w:b/>
              </w:rPr>
              <w:t>Var-Name</w:t>
            </w:r>
          </w:p>
        </w:tc>
        <w:tc>
          <w:tcPr>
            <w:tcW w:w="1681" w:type="dxa"/>
            <w:tcBorders>
              <w:left w:val="nil"/>
              <w:bottom w:val="single" w:sz="4" w:space="0" w:color="000000" w:themeColor="text1"/>
              <w:right w:val="nil"/>
            </w:tcBorders>
          </w:tcPr>
          <w:p w14:paraId="3281D821" w14:textId="77777777" w:rsidR="00645470" w:rsidRPr="00F1503A" w:rsidRDefault="00645470" w:rsidP="00257050">
            <w:pPr>
              <w:rPr>
                <w:b/>
              </w:rPr>
            </w:pPr>
            <w:r w:rsidRPr="00F1503A">
              <w:rPr>
                <w:b/>
              </w:rPr>
              <w:t xml:space="preserve">Wert </w:t>
            </w:r>
          </w:p>
        </w:tc>
        <w:tc>
          <w:tcPr>
            <w:tcW w:w="1502" w:type="dxa"/>
            <w:tcBorders>
              <w:left w:val="nil"/>
              <w:bottom w:val="single" w:sz="4" w:space="0" w:color="000000" w:themeColor="text1"/>
              <w:right w:val="nil"/>
            </w:tcBorders>
          </w:tcPr>
          <w:p w14:paraId="3A4D276E" w14:textId="77777777" w:rsidR="00645470" w:rsidRPr="00F1503A" w:rsidRDefault="00645470" w:rsidP="00257050">
            <w:pPr>
              <w:rPr>
                <w:b/>
              </w:rPr>
            </w:pPr>
            <w:r>
              <w:rPr>
                <w:b/>
              </w:rPr>
              <w:t>Var-Name</w:t>
            </w:r>
          </w:p>
        </w:tc>
        <w:tc>
          <w:tcPr>
            <w:tcW w:w="1807" w:type="dxa"/>
            <w:tcBorders>
              <w:left w:val="nil"/>
              <w:bottom w:val="single" w:sz="4" w:space="0" w:color="000000" w:themeColor="text1"/>
              <w:right w:val="nil"/>
            </w:tcBorders>
          </w:tcPr>
          <w:p w14:paraId="3CEE7EB4" w14:textId="77777777" w:rsidR="00645470" w:rsidRPr="00F1503A" w:rsidRDefault="00645470" w:rsidP="00257050">
            <w:pPr>
              <w:rPr>
                <w:b/>
              </w:rPr>
            </w:pPr>
            <w:r>
              <w:rPr>
                <w:b/>
              </w:rPr>
              <w:t xml:space="preserve">Wert </w:t>
            </w:r>
          </w:p>
        </w:tc>
      </w:tr>
      <w:tr w:rsidR="00645470" w14:paraId="7909175F" w14:textId="77777777" w:rsidTr="00257050">
        <w:trPr>
          <w:trHeight w:val="263"/>
        </w:trPr>
        <w:tc>
          <w:tcPr>
            <w:tcW w:w="2186" w:type="dxa"/>
            <w:tcBorders>
              <w:left w:val="nil"/>
              <w:bottom w:val="nil"/>
              <w:right w:val="nil"/>
            </w:tcBorders>
          </w:tcPr>
          <w:p w14:paraId="4C6E71E4" w14:textId="77777777" w:rsidR="00645470" w:rsidRDefault="00645470" w:rsidP="00257050">
            <w:r>
              <w:t>D</w:t>
            </w:r>
          </w:p>
        </w:tc>
        <w:tc>
          <w:tcPr>
            <w:tcW w:w="1896" w:type="dxa"/>
            <w:tcBorders>
              <w:left w:val="nil"/>
              <w:bottom w:val="nil"/>
              <w:right w:val="nil"/>
            </w:tcBorders>
          </w:tcPr>
          <w:p w14:paraId="441421ED" w14:textId="77777777" w:rsidR="00645470" w:rsidRDefault="00645470" w:rsidP="00257050">
            <w:r>
              <w:t>Typ_Selbst_1</w:t>
            </w:r>
          </w:p>
        </w:tc>
        <w:tc>
          <w:tcPr>
            <w:tcW w:w="1681" w:type="dxa"/>
            <w:tcBorders>
              <w:left w:val="nil"/>
              <w:bottom w:val="nil"/>
              <w:right w:val="nil"/>
            </w:tcBorders>
          </w:tcPr>
          <w:p w14:paraId="536662BA" w14:textId="77777777" w:rsidR="00645470" w:rsidRDefault="00645470" w:rsidP="00257050">
            <w:r>
              <w:t>D</w:t>
            </w:r>
          </w:p>
        </w:tc>
        <w:tc>
          <w:tcPr>
            <w:tcW w:w="1502" w:type="dxa"/>
            <w:tcBorders>
              <w:left w:val="nil"/>
              <w:bottom w:val="nil"/>
              <w:right w:val="nil"/>
            </w:tcBorders>
          </w:tcPr>
          <w:p w14:paraId="19E66D69" w14:textId="77777777" w:rsidR="00645470" w:rsidRDefault="00645470" w:rsidP="00257050">
            <w:r>
              <w:t>X1</w:t>
            </w:r>
          </w:p>
        </w:tc>
        <w:tc>
          <w:tcPr>
            <w:tcW w:w="1807" w:type="dxa"/>
            <w:tcBorders>
              <w:left w:val="nil"/>
              <w:bottom w:val="nil"/>
              <w:right w:val="nil"/>
            </w:tcBorders>
          </w:tcPr>
          <w:p w14:paraId="380027F1" w14:textId="77777777" w:rsidR="00645470" w:rsidRDefault="00645470" w:rsidP="00257050">
            <w:r>
              <w:t>3</w:t>
            </w:r>
          </w:p>
        </w:tc>
      </w:tr>
      <w:tr w:rsidR="00645470" w14:paraId="54A5349E" w14:textId="77777777" w:rsidTr="00257050">
        <w:trPr>
          <w:trHeight w:val="263"/>
        </w:trPr>
        <w:tc>
          <w:tcPr>
            <w:tcW w:w="2186" w:type="dxa"/>
            <w:tcBorders>
              <w:top w:val="nil"/>
              <w:left w:val="nil"/>
              <w:bottom w:val="nil"/>
              <w:right w:val="nil"/>
            </w:tcBorders>
          </w:tcPr>
          <w:p w14:paraId="6CD29B02" w14:textId="77777777" w:rsidR="00645470" w:rsidRDefault="00645470" w:rsidP="00257050"/>
        </w:tc>
        <w:tc>
          <w:tcPr>
            <w:tcW w:w="1896" w:type="dxa"/>
            <w:tcBorders>
              <w:top w:val="nil"/>
              <w:left w:val="nil"/>
              <w:bottom w:val="nil"/>
              <w:right w:val="nil"/>
            </w:tcBorders>
          </w:tcPr>
          <w:p w14:paraId="66919389" w14:textId="77777777" w:rsidR="00645470" w:rsidRDefault="00645470" w:rsidP="00257050"/>
        </w:tc>
        <w:tc>
          <w:tcPr>
            <w:tcW w:w="1681" w:type="dxa"/>
            <w:tcBorders>
              <w:top w:val="nil"/>
              <w:left w:val="nil"/>
              <w:bottom w:val="nil"/>
              <w:right w:val="nil"/>
            </w:tcBorders>
          </w:tcPr>
          <w:p w14:paraId="79D5D9B0" w14:textId="77777777" w:rsidR="00645470" w:rsidRDefault="00645470" w:rsidP="00257050">
            <w:r>
              <w:t>K oder M</w:t>
            </w:r>
          </w:p>
        </w:tc>
        <w:tc>
          <w:tcPr>
            <w:tcW w:w="1502" w:type="dxa"/>
            <w:tcBorders>
              <w:top w:val="nil"/>
              <w:left w:val="nil"/>
              <w:bottom w:val="nil"/>
              <w:right w:val="nil"/>
            </w:tcBorders>
          </w:tcPr>
          <w:p w14:paraId="1C0D3CDC" w14:textId="77777777" w:rsidR="00645470" w:rsidRDefault="00645470" w:rsidP="00257050"/>
        </w:tc>
        <w:tc>
          <w:tcPr>
            <w:tcW w:w="1807" w:type="dxa"/>
            <w:tcBorders>
              <w:top w:val="nil"/>
              <w:left w:val="nil"/>
              <w:bottom w:val="nil"/>
              <w:right w:val="nil"/>
            </w:tcBorders>
          </w:tcPr>
          <w:p w14:paraId="42E48A94" w14:textId="77777777" w:rsidR="00645470" w:rsidRDefault="00645470" w:rsidP="00257050">
            <w:r>
              <w:t>2</w:t>
            </w:r>
          </w:p>
        </w:tc>
      </w:tr>
      <w:tr w:rsidR="00645470" w14:paraId="70391ED4" w14:textId="77777777" w:rsidTr="00257050">
        <w:trPr>
          <w:trHeight w:val="263"/>
        </w:trPr>
        <w:tc>
          <w:tcPr>
            <w:tcW w:w="2186" w:type="dxa"/>
            <w:tcBorders>
              <w:top w:val="nil"/>
              <w:left w:val="nil"/>
              <w:bottom w:val="nil"/>
              <w:right w:val="nil"/>
            </w:tcBorders>
          </w:tcPr>
          <w:p w14:paraId="60E07DF8" w14:textId="77777777" w:rsidR="00645470" w:rsidRDefault="00645470" w:rsidP="00257050"/>
        </w:tc>
        <w:tc>
          <w:tcPr>
            <w:tcW w:w="1896" w:type="dxa"/>
            <w:tcBorders>
              <w:top w:val="nil"/>
              <w:left w:val="nil"/>
              <w:bottom w:val="nil"/>
              <w:right w:val="nil"/>
            </w:tcBorders>
          </w:tcPr>
          <w:p w14:paraId="1F4D7481" w14:textId="77777777" w:rsidR="00645470" w:rsidRDefault="00645470" w:rsidP="00257050"/>
        </w:tc>
        <w:tc>
          <w:tcPr>
            <w:tcW w:w="1681" w:type="dxa"/>
            <w:tcBorders>
              <w:top w:val="nil"/>
              <w:left w:val="nil"/>
              <w:bottom w:val="nil"/>
              <w:right w:val="nil"/>
            </w:tcBorders>
          </w:tcPr>
          <w:p w14:paraId="797B316E" w14:textId="77777777" w:rsidR="00645470" w:rsidRDefault="00645470" w:rsidP="00257050">
            <w:r>
              <w:t>V oder H</w:t>
            </w:r>
          </w:p>
        </w:tc>
        <w:tc>
          <w:tcPr>
            <w:tcW w:w="1502" w:type="dxa"/>
            <w:tcBorders>
              <w:top w:val="nil"/>
              <w:left w:val="nil"/>
              <w:bottom w:val="nil"/>
              <w:right w:val="nil"/>
            </w:tcBorders>
          </w:tcPr>
          <w:p w14:paraId="06244E7D" w14:textId="77777777" w:rsidR="00645470" w:rsidRDefault="00645470" w:rsidP="00257050"/>
        </w:tc>
        <w:tc>
          <w:tcPr>
            <w:tcW w:w="1807" w:type="dxa"/>
            <w:tcBorders>
              <w:top w:val="nil"/>
              <w:left w:val="nil"/>
              <w:bottom w:val="nil"/>
              <w:right w:val="nil"/>
            </w:tcBorders>
          </w:tcPr>
          <w:p w14:paraId="39E3B8E6" w14:textId="77777777" w:rsidR="00645470" w:rsidRDefault="00645470" w:rsidP="00257050">
            <w:r>
              <w:t>1</w:t>
            </w:r>
          </w:p>
        </w:tc>
      </w:tr>
      <w:tr w:rsidR="00645470" w14:paraId="4CB624B3" w14:textId="77777777" w:rsidTr="00257050">
        <w:trPr>
          <w:trHeight w:val="263"/>
        </w:trPr>
        <w:tc>
          <w:tcPr>
            <w:tcW w:w="2186" w:type="dxa"/>
            <w:tcBorders>
              <w:top w:val="nil"/>
              <w:left w:val="nil"/>
              <w:right w:val="nil"/>
            </w:tcBorders>
          </w:tcPr>
          <w:p w14:paraId="5A608B99" w14:textId="77777777" w:rsidR="00645470" w:rsidRDefault="00645470" w:rsidP="00257050"/>
        </w:tc>
        <w:tc>
          <w:tcPr>
            <w:tcW w:w="1896" w:type="dxa"/>
            <w:tcBorders>
              <w:top w:val="nil"/>
              <w:left w:val="nil"/>
              <w:right w:val="nil"/>
            </w:tcBorders>
          </w:tcPr>
          <w:p w14:paraId="44D84BAB" w14:textId="77777777" w:rsidR="00645470" w:rsidRDefault="00645470" w:rsidP="00257050"/>
        </w:tc>
        <w:tc>
          <w:tcPr>
            <w:tcW w:w="1681" w:type="dxa"/>
            <w:tcBorders>
              <w:top w:val="nil"/>
              <w:left w:val="nil"/>
              <w:right w:val="nil"/>
            </w:tcBorders>
          </w:tcPr>
          <w:p w14:paraId="38DBA5DB" w14:textId="77777777" w:rsidR="00645470" w:rsidRDefault="00645470" w:rsidP="00257050">
            <w:r>
              <w:t>U</w:t>
            </w:r>
          </w:p>
        </w:tc>
        <w:tc>
          <w:tcPr>
            <w:tcW w:w="1502" w:type="dxa"/>
            <w:tcBorders>
              <w:top w:val="nil"/>
              <w:left w:val="nil"/>
              <w:right w:val="nil"/>
            </w:tcBorders>
          </w:tcPr>
          <w:p w14:paraId="5D768804" w14:textId="77777777" w:rsidR="00645470" w:rsidRDefault="00645470" w:rsidP="00257050"/>
        </w:tc>
        <w:tc>
          <w:tcPr>
            <w:tcW w:w="1807" w:type="dxa"/>
            <w:tcBorders>
              <w:top w:val="nil"/>
              <w:left w:val="nil"/>
              <w:right w:val="nil"/>
            </w:tcBorders>
          </w:tcPr>
          <w:p w14:paraId="274CE9E8" w14:textId="77777777" w:rsidR="00645470" w:rsidRDefault="00645470" w:rsidP="00257050">
            <w:r>
              <w:t>0</w:t>
            </w:r>
          </w:p>
        </w:tc>
      </w:tr>
      <w:tr w:rsidR="00645470" w14:paraId="4D126DE3" w14:textId="77777777" w:rsidTr="00257050">
        <w:trPr>
          <w:trHeight w:val="263"/>
        </w:trPr>
        <w:tc>
          <w:tcPr>
            <w:tcW w:w="2186" w:type="dxa"/>
            <w:tcBorders>
              <w:left w:val="nil"/>
              <w:bottom w:val="nil"/>
              <w:right w:val="nil"/>
            </w:tcBorders>
          </w:tcPr>
          <w:p w14:paraId="02AAC272" w14:textId="77777777" w:rsidR="00645470" w:rsidRDefault="00645470" w:rsidP="00257050">
            <w:r>
              <w:t>K</w:t>
            </w:r>
          </w:p>
        </w:tc>
        <w:tc>
          <w:tcPr>
            <w:tcW w:w="1896" w:type="dxa"/>
            <w:tcBorders>
              <w:left w:val="nil"/>
              <w:bottom w:val="nil"/>
              <w:right w:val="nil"/>
            </w:tcBorders>
          </w:tcPr>
          <w:p w14:paraId="6BF2339A" w14:textId="77777777" w:rsidR="00645470" w:rsidRDefault="00645470" w:rsidP="00257050">
            <w:r>
              <w:t>Typ_Selbst_2</w:t>
            </w:r>
          </w:p>
        </w:tc>
        <w:tc>
          <w:tcPr>
            <w:tcW w:w="1681" w:type="dxa"/>
            <w:tcBorders>
              <w:left w:val="nil"/>
              <w:bottom w:val="nil"/>
              <w:right w:val="nil"/>
            </w:tcBorders>
          </w:tcPr>
          <w:p w14:paraId="45B290E3" w14:textId="77777777" w:rsidR="00645470" w:rsidRDefault="00645470" w:rsidP="00257050">
            <w:r>
              <w:t>K</w:t>
            </w:r>
          </w:p>
        </w:tc>
        <w:tc>
          <w:tcPr>
            <w:tcW w:w="1502" w:type="dxa"/>
            <w:tcBorders>
              <w:left w:val="nil"/>
              <w:bottom w:val="nil"/>
              <w:right w:val="nil"/>
            </w:tcBorders>
          </w:tcPr>
          <w:p w14:paraId="6E6D1B45" w14:textId="77777777" w:rsidR="00645470" w:rsidRDefault="00645470" w:rsidP="00257050">
            <w:r>
              <w:t>X2</w:t>
            </w:r>
          </w:p>
        </w:tc>
        <w:tc>
          <w:tcPr>
            <w:tcW w:w="1807" w:type="dxa"/>
            <w:tcBorders>
              <w:left w:val="nil"/>
              <w:bottom w:val="nil"/>
              <w:right w:val="nil"/>
            </w:tcBorders>
          </w:tcPr>
          <w:p w14:paraId="6ABC18DB" w14:textId="77777777" w:rsidR="00645470" w:rsidRDefault="00645470" w:rsidP="00257050">
            <w:r>
              <w:t>3</w:t>
            </w:r>
          </w:p>
        </w:tc>
      </w:tr>
      <w:tr w:rsidR="00645470" w14:paraId="5EB8B2D4" w14:textId="77777777" w:rsidTr="00257050">
        <w:trPr>
          <w:trHeight w:val="263"/>
        </w:trPr>
        <w:tc>
          <w:tcPr>
            <w:tcW w:w="2186" w:type="dxa"/>
            <w:tcBorders>
              <w:top w:val="nil"/>
              <w:left w:val="nil"/>
              <w:bottom w:val="nil"/>
              <w:right w:val="nil"/>
            </w:tcBorders>
          </w:tcPr>
          <w:p w14:paraId="570E7F9F" w14:textId="77777777" w:rsidR="00645470" w:rsidRDefault="00645470" w:rsidP="00257050"/>
        </w:tc>
        <w:tc>
          <w:tcPr>
            <w:tcW w:w="1896" w:type="dxa"/>
            <w:tcBorders>
              <w:top w:val="nil"/>
              <w:left w:val="nil"/>
              <w:bottom w:val="nil"/>
              <w:right w:val="nil"/>
            </w:tcBorders>
          </w:tcPr>
          <w:p w14:paraId="6242CEA7" w14:textId="77777777" w:rsidR="00645470" w:rsidRDefault="00645470" w:rsidP="00257050"/>
        </w:tc>
        <w:tc>
          <w:tcPr>
            <w:tcW w:w="1681" w:type="dxa"/>
            <w:tcBorders>
              <w:top w:val="nil"/>
              <w:left w:val="nil"/>
              <w:bottom w:val="nil"/>
              <w:right w:val="nil"/>
            </w:tcBorders>
          </w:tcPr>
          <w:p w14:paraId="37FEB8FB" w14:textId="77777777" w:rsidR="00645470" w:rsidRDefault="00645470" w:rsidP="00257050">
            <w:r>
              <w:t>D oder H</w:t>
            </w:r>
          </w:p>
        </w:tc>
        <w:tc>
          <w:tcPr>
            <w:tcW w:w="1502" w:type="dxa"/>
            <w:tcBorders>
              <w:top w:val="nil"/>
              <w:left w:val="nil"/>
              <w:bottom w:val="nil"/>
              <w:right w:val="nil"/>
            </w:tcBorders>
          </w:tcPr>
          <w:p w14:paraId="420B46A1" w14:textId="77777777" w:rsidR="00645470" w:rsidRDefault="00645470" w:rsidP="00257050"/>
        </w:tc>
        <w:tc>
          <w:tcPr>
            <w:tcW w:w="1807" w:type="dxa"/>
            <w:tcBorders>
              <w:top w:val="nil"/>
              <w:left w:val="nil"/>
              <w:bottom w:val="nil"/>
              <w:right w:val="nil"/>
            </w:tcBorders>
          </w:tcPr>
          <w:p w14:paraId="45A17956" w14:textId="77777777" w:rsidR="00645470" w:rsidRDefault="00645470" w:rsidP="00257050">
            <w:r>
              <w:t>2</w:t>
            </w:r>
          </w:p>
        </w:tc>
      </w:tr>
      <w:tr w:rsidR="00645470" w14:paraId="0F924E0C" w14:textId="77777777" w:rsidTr="00257050">
        <w:trPr>
          <w:trHeight w:val="263"/>
        </w:trPr>
        <w:tc>
          <w:tcPr>
            <w:tcW w:w="2186" w:type="dxa"/>
            <w:tcBorders>
              <w:top w:val="nil"/>
              <w:left w:val="nil"/>
              <w:bottom w:val="nil"/>
              <w:right w:val="nil"/>
            </w:tcBorders>
          </w:tcPr>
          <w:p w14:paraId="6EB16001" w14:textId="77777777" w:rsidR="00645470" w:rsidRDefault="00645470" w:rsidP="00257050"/>
        </w:tc>
        <w:tc>
          <w:tcPr>
            <w:tcW w:w="1896" w:type="dxa"/>
            <w:tcBorders>
              <w:top w:val="nil"/>
              <w:left w:val="nil"/>
              <w:bottom w:val="nil"/>
              <w:right w:val="nil"/>
            </w:tcBorders>
          </w:tcPr>
          <w:p w14:paraId="25BD0345" w14:textId="77777777" w:rsidR="00645470" w:rsidRDefault="00645470" w:rsidP="00257050"/>
        </w:tc>
        <w:tc>
          <w:tcPr>
            <w:tcW w:w="1681" w:type="dxa"/>
            <w:tcBorders>
              <w:top w:val="nil"/>
              <w:left w:val="nil"/>
              <w:bottom w:val="nil"/>
              <w:right w:val="nil"/>
            </w:tcBorders>
          </w:tcPr>
          <w:p w14:paraId="5F33401C" w14:textId="77777777" w:rsidR="00645470" w:rsidRDefault="00645470" w:rsidP="00257050">
            <w:r>
              <w:t>M oder U</w:t>
            </w:r>
          </w:p>
        </w:tc>
        <w:tc>
          <w:tcPr>
            <w:tcW w:w="1502" w:type="dxa"/>
            <w:tcBorders>
              <w:top w:val="nil"/>
              <w:left w:val="nil"/>
              <w:bottom w:val="nil"/>
              <w:right w:val="nil"/>
            </w:tcBorders>
          </w:tcPr>
          <w:p w14:paraId="4C2F6E67" w14:textId="77777777" w:rsidR="00645470" w:rsidRDefault="00645470" w:rsidP="00257050"/>
        </w:tc>
        <w:tc>
          <w:tcPr>
            <w:tcW w:w="1807" w:type="dxa"/>
            <w:tcBorders>
              <w:top w:val="nil"/>
              <w:left w:val="nil"/>
              <w:bottom w:val="nil"/>
              <w:right w:val="nil"/>
            </w:tcBorders>
          </w:tcPr>
          <w:p w14:paraId="52AB4566" w14:textId="77777777" w:rsidR="00645470" w:rsidRDefault="00645470" w:rsidP="00257050">
            <w:r>
              <w:t>1</w:t>
            </w:r>
          </w:p>
        </w:tc>
      </w:tr>
      <w:tr w:rsidR="00645470" w14:paraId="3F1FBFEC" w14:textId="77777777" w:rsidTr="00257050">
        <w:trPr>
          <w:trHeight w:val="263"/>
        </w:trPr>
        <w:tc>
          <w:tcPr>
            <w:tcW w:w="2186" w:type="dxa"/>
            <w:tcBorders>
              <w:top w:val="nil"/>
              <w:left w:val="nil"/>
              <w:right w:val="nil"/>
            </w:tcBorders>
          </w:tcPr>
          <w:p w14:paraId="7AC8DCBA" w14:textId="77777777" w:rsidR="00645470" w:rsidRDefault="00645470" w:rsidP="00257050"/>
        </w:tc>
        <w:tc>
          <w:tcPr>
            <w:tcW w:w="1896" w:type="dxa"/>
            <w:tcBorders>
              <w:top w:val="nil"/>
              <w:left w:val="nil"/>
              <w:right w:val="nil"/>
            </w:tcBorders>
          </w:tcPr>
          <w:p w14:paraId="06C8B885" w14:textId="77777777" w:rsidR="00645470" w:rsidRDefault="00645470" w:rsidP="00257050"/>
        </w:tc>
        <w:tc>
          <w:tcPr>
            <w:tcW w:w="1681" w:type="dxa"/>
            <w:tcBorders>
              <w:top w:val="nil"/>
              <w:left w:val="nil"/>
              <w:right w:val="nil"/>
            </w:tcBorders>
          </w:tcPr>
          <w:p w14:paraId="5D5B7DFD" w14:textId="77777777" w:rsidR="00645470" w:rsidRDefault="00645470" w:rsidP="00257050">
            <w:r>
              <w:t>V</w:t>
            </w:r>
          </w:p>
        </w:tc>
        <w:tc>
          <w:tcPr>
            <w:tcW w:w="1502" w:type="dxa"/>
            <w:tcBorders>
              <w:top w:val="nil"/>
              <w:left w:val="nil"/>
              <w:right w:val="nil"/>
            </w:tcBorders>
          </w:tcPr>
          <w:p w14:paraId="19FD2B2E" w14:textId="77777777" w:rsidR="00645470" w:rsidRDefault="00645470" w:rsidP="00257050"/>
        </w:tc>
        <w:tc>
          <w:tcPr>
            <w:tcW w:w="1807" w:type="dxa"/>
            <w:tcBorders>
              <w:top w:val="nil"/>
              <w:left w:val="nil"/>
              <w:right w:val="nil"/>
            </w:tcBorders>
          </w:tcPr>
          <w:p w14:paraId="206E3624" w14:textId="77777777" w:rsidR="00645470" w:rsidRDefault="00645470" w:rsidP="00257050">
            <w:r>
              <w:t>0</w:t>
            </w:r>
          </w:p>
        </w:tc>
      </w:tr>
      <w:tr w:rsidR="00645470" w14:paraId="33270F6C" w14:textId="77777777" w:rsidTr="00257050">
        <w:trPr>
          <w:trHeight w:val="263"/>
        </w:trPr>
        <w:tc>
          <w:tcPr>
            <w:tcW w:w="2186" w:type="dxa"/>
            <w:tcBorders>
              <w:left w:val="nil"/>
              <w:bottom w:val="nil"/>
              <w:right w:val="nil"/>
            </w:tcBorders>
          </w:tcPr>
          <w:p w14:paraId="40128718" w14:textId="77777777" w:rsidR="00645470" w:rsidRDefault="00645470" w:rsidP="00257050">
            <w:r>
              <w:t>M</w:t>
            </w:r>
          </w:p>
        </w:tc>
        <w:tc>
          <w:tcPr>
            <w:tcW w:w="1896" w:type="dxa"/>
            <w:tcBorders>
              <w:left w:val="nil"/>
              <w:bottom w:val="nil"/>
              <w:right w:val="nil"/>
            </w:tcBorders>
          </w:tcPr>
          <w:p w14:paraId="21D56CB3" w14:textId="77777777" w:rsidR="00645470" w:rsidRDefault="00645470" w:rsidP="00257050">
            <w:r>
              <w:t>Typ_Selbst_3</w:t>
            </w:r>
          </w:p>
        </w:tc>
        <w:tc>
          <w:tcPr>
            <w:tcW w:w="1681" w:type="dxa"/>
            <w:tcBorders>
              <w:left w:val="nil"/>
              <w:bottom w:val="nil"/>
              <w:right w:val="nil"/>
            </w:tcBorders>
          </w:tcPr>
          <w:p w14:paraId="13B7E5B9" w14:textId="77777777" w:rsidR="00645470" w:rsidRDefault="00645470" w:rsidP="00257050">
            <w:r>
              <w:t>M</w:t>
            </w:r>
          </w:p>
        </w:tc>
        <w:tc>
          <w:tcPr>
            <w:tcW w:w="1502" w:type="dxa"/>
            <w:tcBorders>
              <w:left w:val="nil"/>
              <w:bottom w:val="nil"/>
              <w:right w:val="nil"/>
            </w:tcBorders>
          </w:tcPr>
          <w:p w14:paraId="10F4A3C1" w14:textId="77777777" w:rsidR="00645470" w:rsidRDefault="00645470" w:rsidP="00257050">
            <w:r>
              <w:t>X3</w:t>
            </w:r>
          </w:p>
        </w:tc>
        <w:tc>
          <w:tcPr>
            <w:tcW w:w="1807" w:type="dxa"/>
            <w:tcBorders>
              <w:left w:val="nil"/>
              <w:bottom w:val="nil"/>
              <w:right w:val="nil"/>
            </w:tcBorders>
          </w:tcPr>
          <w:p w14:paraId="143AE9C6" w14:textId="77777777" w:rsidR="00645470" w:rsidRDefault="00645470" w:rsidP="00257050">
            <w:r>
              <w:t>3</w:t>
            </w:r>
          </w:p>
        </w:tc>
      </w:tr>
      <w:tr w:rsidR="00645470" w14:paraId="236FB700" w14:textId="77777777" w:rsidTr="00257050">
        <w:trPr>
          <w:trHeight w:val="263"/>
        </w:trPr>
        <w:tc>
          <w:tcPr>
            <w:tcW w:w="2186" w:type="dxa"/>
            <w:tcBorders>
              <w:top w:val="nil"/>
              <w:left w:val="nil"/>
              <w:bottom w:val="nil"/>
              <w:right w:val="nil"/>
            </w:tcBorders>
          </w:tcPr>
          <w:p w14:paraId="7C876870" w14:textId="77777777" w:rsidR="00645470" w:rsidRDefault="00645470" w:rsidP="00257050"/>
        </w:tc>
        <w:tc>
          <w:tcPr>
            <w:tcW w:w="1896" w:type="dxa"/>
            <w:tcBorders>
              <w:top w:val="nil"/>
              <w:left w:val="nil"/>
              <w:bottom w:val="nil"/>
              <w:right w:val="nil"/>
            </w:tcBorders>
          </w:tcPr>
          <w:p w14:paraId="71BE9874" w14:textId="77777777" w:rsidR="00645470" w:rsidRDefault="00645470" w:rsidP="00257050"/>
        </w:tc>
        <w:tc>
          <w:tcPr>
            <w:tcW w:w="1681" w:type="dxa"/>
            <w:tcBorders>
              <w:top w:val="nil"/>
              <w:left w:val="nil"/>
              <w:bottom w:val="nil"/>
              <w:right w:val="nil"/>
            </w:tcBorders>
          </w:tcPr>
          <w:p w14:paraId="37EB9F70" w14:textId="77777777" w:rsidR="00645470" w:rsidRDefault="00645470" w:rsidP="00257050">
            <w:r>
              <w:t>D oder V</w:t>
            </w:r>
          </w:p>
        </w:tc>
        <w:tc>
          <w:tcPr>
            <w:tcW w:w="1502" w:type="dxa"/>
            <w:tcBorders>
              <w:top w:val="nil"/>
              <w:left w:val="nil"/>
              <w:bottom w:val="nil"/>
              <w:right w:val="nil"/>
            </w:tcBorders>
          </w:tcPr>
          <w:p w14:paraId="65506AEB" w14:textId="77777777" w:rsidR="00645470" w:rsidRDefault="00645470" w:rsidP="00257050"/>
        </w:tc>
        <w:tc>
          <w:tcPr>
            <w:tcW w:w="1807" w:type="dxa"/>
            <w:tcBorders>
              <w:top w:val="nil"/>
              <w:left w:val="nil"/>
              <w:bottom w:val="nil"/>
              <w:right w:val="nil"/>
            </w:tcBorders>
          </w:tcPr>
          <w:p w14:paraId="5922B467" w14:textId="77777777" w:rsidR="00645470" w:rsidRDefault="00645470" w:rsidP="00257050">
            <w:r>
              <w:t>2</w:t>
            </w:r>
          </w:p>
        </w:tc>
      </w:tr>
      <w:tr w:rsidR="00645470" w14:paraId="7A5427C4" w14:textId="77777777" w:rsidTr="00257050">
        <w:trPr>
          <w:trHeight w:val="263"/>
        </w:trPr>
        <w:tc>
          <w:tcPr>
            <w:tcW w:w="2186" w:type="dxa"/>
            <w:tcBorders>
              <w:top w:val="nil"/>
              <w:left w:val="nil"/>
              <w:bottom w:val="nil"/>
              <w:right w:val="nil"/>
            </w:tcBorders>
          </w:tcPr>
          <w:p w14:paraId="0FCC3DD7" w14:textId="77777777" w:rsidR="00645470" w:rsidRDefault="00645470" w:rsidP="00257050"/>
        </w:tc>
        <w:tc>
          <w:tcPr>
            <w:tcW w:w="1896" w:type="dxa"/>
            <w:tcBorders>
              <w:top w:val="nil"/>
              <w:left w:val="nil"/>
              <w:bottom w:val="nil"/>
              <w:right w:val="nil"/>
            </w:tcBorders>
          </w:tcPr>
          <w:p w14:paraId="296D157B" w14:textId="77777777" w:rsidR="00645470" w:rsidRDefault="00645470" w:rsidP="00257050"/>
        </w:tc>
        <w:tc>
          <w:tcPr>
            <w:tcW w:w="1681" w:type="dxa"/>
            <w:tcBorders>
              <w:top w:val="nil"/>
              <w:left w:val="nil"/>
              <w:bottom w:val="nil"/>
              <w:right w:val="nil"/>
            </w:tcBorders>
          </w:tcPr>
          <w:p w14:paraId="58DDE83F" w14:textId="77777777" w:rsidR="00645470" w:rsidRDefault="00645470" w:rsidP="00257050">
            <w:r>
              <w:t>U oder K</w:t>
            </w:r>
          </w:p>
        </w:tc>
        <w:tc>
          <w:tcPr>
            <w:tcW w:w="1502" w:type="dxa"/>
            <w:tcBorders>
              <w:top w:val="nil"/>
              <w:left w:val="nil"/>
              <w:bottom w:val="nil"/>
              <w:right w:val="nil"/>
            </w:tcBorders>
          </w:tcPr>
          <w:p w14:paraId="5423AD8D" w14:textId="77777777" w:rsidR="00645470" w:rsidRDefault="00645470" w:rsidP="00257050"/>
        </w:tc>
        <w:tc>
          <w:tcPr>
            <w:tcW w:w="1807" w:type="dxa"/>
            <w:tcBorders>
              <w:top w:val="nil"/>
              <w:left w:val="nil"/>
              <w:bottom w:val="nil"/>
              <w:right w:val="nil"/>
            </w:tcBorders>
          </w:tcPr>
          <w:p w14:paraId="77C5CCF1" w14:textId="77777777" w:rsidR="00645470" w:rsidRDefault="00645470" w:rsidP="00257050">
            <w:r>
              <w:t>1</w:t>
            </w:r>
          </w:p>
        </w:tc>
      </w:tr>
      <w:tr w:rsidR="00645470" w14:paraId="45D1714D" w14:textId="77777777" w:rsidTr="00257050">
        <w:trPr>
          <w:trHeight w:val="263"/>
        </w:trPr>
        <w:tc>
          <w:tcPr>
            <w:tcW w:w="2186" w:type="dxa"/>
            <w:tcBorders>
              <w:top w:val="nil"/>
              <w:left w:val="nil"/>
              <w:right w:val="nil"/>
            </w:tcBorders>
          </w:tcPr>
          <w:p w14:paraId="098691E7" w14:textId="77777777" w:rsidR="00645470" w:rsidRDefault="00645470" w:rsidP="00257050"/>
        </w:tc>
        <w:tc>
          <w:tcPr>
            <w:tcW w:w="1896" w:type="dxa"/>
            <w:tcBorders>
              <w:top w:val="nil"/>
              <w:left w:val="nil"/>
              <w:right w:val="nil"/>
            </w:tcBorders>
          </w:tcPr>
          <w:p w14:paraId="0A97FC99" w14:textId="77777777" w:rsidR="00645470" w:rsidRDefault="00645470" w:rsidP="00257050"/>
        </w:tc>
        <w:tc>
          <w:tcPr>
            <w:tcW w:w="1681" w:type="dxa"/>
            <w:tcBorders>
              <w:top w:val="nil"/>
              <w:left w:val="nil"/>
              <w:right w:val="nil"/>
            </w:tcBorders>
          </w:tcPr>
          <w:p w14:paraId="03C23D79" w14:textId="77777777" w:rsidR="00645470" w:rsidRDefault="00645470" w:rsidP="00257050">
            <w:r>
              <w:t>H</w:t>
            </w:r>
          </w:p>
        </w:tc>
        <w:tc>
          <w:tcPr>
            <w:tcW w:w="1502" w:type="dxa"/>
            <w:tcBorders>
              <w:top w:val="nil"/>
              <w:left w:val="nil"/>
              <w:right w:val="nil"/>
            </w:tcBorders>
          </w:tcPr>
          <w:p w14:paraId="4DBCEDCC" w14:textId="77777777" w:rsidR="00645470" w:rsidRDefault="00645470" w:rsidP="00257050"/>
        </w:tc>
        <w:tc>
          <w:tcPr>
            <w:tcW w:w="1807" w:type="dxa"/>
            <w:tcBorders>
              <w:top w:val="nil"/>
              <w:left w:val="nil"/>
              <w:right w:val="nil"/>
            </w:tcBorders>
          </w:tcPr>
          <w:p w14:paraId="63FB96B4" w14:textId="77777777" w:rsidR="00645470" w:rsidRDefault="00645470" w:rsidP="00257050">
            <w:r>
              <w:t>0</w:t>
            </w:r>
          </w:p>
        </w:tc>
      </w:tr>
    </w:tbl>
    <w:p w14:paraId="0EF45EC2" w14:textId="77777777" w:rsidR="00645470" w:rsidRDefault="00645470"/>
    <w:sectPr w:rsidR="00645470">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598936" w14:textId="77777777" w:rsidR="006033CE" w:rsidRDefault="006033CE" w:rsidP="00645470">
      <w:pPr>
        <w:spacing w:after="0" w:line="240" w:lineRule="auto"/>
      </w:pPr>
      <w:r>
        <w:separator/>
      </w:r>
    </w:p>
  </w:endnote>
  <w:endnote w:type="continuationSeparator" w:id="0">
    <w:p w14:paraId="1C54645A" w14:textId="77777777" w:rsidR="006033CE" w:rsidRDefault="006033CE" w:rsidP="00645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dvTT5843c571">
    <w:panose1 w:val="00000000000000000000"/>
    <w:charset w:val="00"/>
    <w:family w:val="auto"/>
    <w:notTrueType/>
    <w:pitch w:val="default"/>
    <w:sig w:usb0="00000003" w:usb1="00000000" w:usb2="00000000" w:usb3="00000000" w:csb0="00000001" w:csb1="00000000"/>
  </w:font>
  <w:font w:name="AdvTT9731c16a.I">
    <w:panose1 w:val="00000000000000000000"/>
    <w:charset w:val="00"/>
    <w:family w:val="auto"/>
    <w:notTrueType/>
    <w:pitch w:val="default"/>
    <w:sig w:usb0="00000003" w:usb1="00000000" w:usb2="00000000" w:usb3="00000000" w:csb0="00000001" w:csb1="00000000"/>
  </w:font>
  <w:font w:name="AdvP4C4E59">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8172961"/>
      <w:docPartObj>
        <w:docPartGallery w:val="Page Numbers (Bottom of Page)"/>
        <w:docPartUnique/>
      </w:docPartObj>
    </w:sdtPr>
    <w:sdtContent>
      <w:p w14:paraId="29008B59" w14:textId="77777777" w:rsidR="00664828" w:rsidRDefault="00664828">
        <w:pPr>
          <w:pStyle w:val="Fuzeile"/>
          <w:jc w:val="right"/>
        </w:pPr>
        <w:r>
          <w:fldChar w:fldCharType="begin"/>
        </w:r>
        <w:r>
          <w:instrText>PAGE   \* MERGEFORMAT</w:instrText>
        </w:r>
        <w:r>
          <w:fldChar w:fldCharType="separate"/>
        </w:r>
        <w:r w:rsidR="009E1F5B">
          <w:rPr>
            <w:noProof/>
          </w:rPr>
          <w:t>9</w:t>
        </w:r>
        <w:r>
          <w:fldChar w:fldCharType="end"/>
        </w:r>
      </w:p>
    </w:sdtContent>
  </w:sdt>
  <w:p w14:paraId="14EEA91B" w14:textId="77777777" w:rsidR="00664828" w:rsidRDefault="0066482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00802" w14:textId="77777777" w:rsidR="006033CE" w:rsidRDefault="006033CE" w:rsidP="00645470">
      <w:pPr>
        <w:spacing w:after="0" w:line="240" w:lineRule="auto"/>
      </w:pPr>
      <w:r>
        <w:separator/>
      </w:r>
    </w:p>
  </w:footnote>
  <w:footnote w:type="continuationSeparator" w:id="0">
    <w:p w14:paraId="7170BA33" w14:textId="77777777" w:rsidR="006033CE" w:rsidRDefault="006033CE" w:rsidP="006454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2414F9"/>
    <w:multiLevelType w:val="hybridMultilevel"/>
    <w:tmpl w:val="0AEC4FC8"/>
    <w:lvl w:ilvl="0" w:tplc="64AEC826">
      <w:start w:val="1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BA3202B"/>
    <w:multiLevelType w:val="hybridMultilevel"/>
    <w:tmpl w:val="7E448352"/>
    <w:lvl w:ilvl="0" w:tplc="670CD0B6">
      <w:numFmt w:val="bullet"/>
      <w:lvlText w:val="-"/>
      <w:lvlJc w:val="left"/>
      <w:pPr>
        <w:ind w:left="473" w:hanging="360"/>
      </w:pPr>
      <w:rPr>
        <w:rFonts w:ascii="Calibri" w:eastAsiaTheme="minorHAnsi" w:hAnsi="Calibri" w:cs="Calibri" w:hint="default"/>
      </w:rPr>
    </w:lvl>
    <w:lvl w:ilvl="1" w:tplc="04070003" w:tentative="1">
      <w:start w:val="1"/>
      <w:numFmt w:val="bullet"/>
      <w:lvlText w:val="o"/>
      <w:lvlJc w:val="left"/>
      <w:pPr>
        <w:ind w:left="1193" w:hanging="360"/>
      </w:pPr>
      <w:rPr>
        <w:rFonts w:ascii="Courier New" w:hAnsi="Courier New" w:cs="Courier New" w:hint="default"/>
      </w:rPr>
    </w:lvl>
    <w:lvl w:ilvl="2" w:tplc="04070005" w:tentative="1">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tje Biermann">
    <w15:presenceInfo w15:providerId="Windows Live" w15:userId="e67dc2222de510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C1B"/>
    <w:rsid w:val="000926F8"/>
    <w:rsid w:val="000B57C0"/>
    <w:rsid w:val="001675A3"/>
    <w:rsid w:val="00173E26"/>
    <w:rsid w:val="0018723C"/>
    <w:rsid w:val="001C4079"/>
    <w:rsid w:val="001C6DA6"/>
    <w:rsid w:val="00210C1B"/>
    <w:rsid w:val="00257050"/>
    <w:rsid w:val="00280539"/>
    <w:rsid w:val="00290E42"/>
    <w:rsid w:val="002B5463"/>
    <w:rsid w:val="002C0EE8"/>
    <w:rsid w:val="002C5C95"/>
    <w:rsid w:val="002E1BA5"/>
    <w:rsid w:val="0032065F"/>
    <w:rsid w:val="00321157"/>
    <w:rsid w:val="003703E9"/>
    <w:rsid w:val="00370FD7"/>
    <w:rsid w:val="00396E06"/>
    <w:rsid w:val="003C2C69"/>
    <w:rsid w:val="003E4BB0"/>
    <w:rsid w:val="0041725A"/>
    <w:rsid w:val="0044758C"/>
    <w:rsid w:val="0048162E"/>
    <w:rsid w:val="004B5FD2"/>
    <w:rsid w:val="00522F1E"/>
    <w:rsid w:val="00530BE9"/>
    <w:rsid w:val="00542F3C"/>
    <w:rsid w:val="005B5600"/>
    <w:rsid w:val="006033CE"/>
    <w:rsid w:val="0060353F"/>
    <w:rsid w:val="006351F1"/>
    <w:rsid w:val="00645470"/>
    <w:rsid w:val="00664828"/>
    <w:rsid w:val="00693E9F"/>
    <w:rsid w:val="0070412E"/>
    <w:rsid w:val="0070638C"/>
    <w:rsid w:val="00824FD3"/>
    <w:rsid w:val="00862758"/>
    <w:rsid w:val="008B2C24"/>
    <w:rsid w:val="008B48E9"/>
    <w:rsid w:val="008D1802"/>
    <w:rsid w:val="008E03D4"/>
    <w:rsid w:val="009556EC"/>
    <w:rsid w:val="009732CD"/>
    <w:rsid w:val="009E06AD"/>
    <w:rsid w:val="009E1ADA"/>
    <w:rsid w:val="009E1F5B"/>
    <w:rsid w:val="009E2BE6"/>
    <w:rsid w:val="00A1481F"/>
    <w:rsid w:val="00A245F9"/>
    <w:rsid w:val="00A27A5F"/>
    <w:rsid w:val="00A95164"/>
    <w:rsid w:val="00AA4F25"/>
    <w:rsid w:val="00AB22C6"/>
    <w:rsid w:val="00AC1CEF"/>
    <w:rsid w:val="00AD2A82"/>
    <w:rsid w:val="00AD3D5A"/>
    <w:rsid w:val="00AD7CDE"/>
    <w:rsid w:val="00B01B95"/>
    <w:rsid w:val="00BF3F26"/>
    <w:rsid w:val="00C11383"/>
    <w:rsid w:val="00C33D37"/>
    <w:rsid w:val="00C64AD0"/>
    <w:rsid w:val="00C65DA7"/>
    <w:rsid w:val="00C7352A"/>
    <w:rsid w:val="00CA172D"/>
    <w:rsid w:val="00CB063C"/>
    <w:rsid w:val="00CE7952"/>
    <w:rsid w:val="00CF0E84"/>
    <w:rsid w:val="00D1513C"/>
    <w:rsid w:val="00D81A9B"/>
    <w:rsid w:val="00DD207D"/>
    <w:rsid w:val="00DD58AC"/>
    <w:rsid w:val="00DE5E9E"/>
    <w:rsid w:val="00DF3FD3"/>
    <w:rsid w:val="00E36989"/>
    <w:rsid w:val="00EA4A12"/>
    <w:rsid w:val="00EB1477"/>
    <w:rsid w:val="00F236E9"/>
    <w:rsid w:val="00F5740A"/>
    <w:rsid w:val="00F614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E0BB"/>
  <w15:chartTrackingRefBased/>
  <w15:docId w15:val="{1E69F34D-067A-4E62-8020-B4BE8E286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542F3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unhideWhenUsed/>
    <w:qFormat/>
    <w:rsid w:val="00BF3F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210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18723C"/>
    <w:rPr>
      <w:b/>
      <w:bCs/>
    </w:rPr>
  </w:style>
  <w:style w:type="character" w:customStyle="1" w:styleId="berschrift2Zchn">
    <w:name w:val="Überschrift 2 Zchn"/>
    <w:basedOn w:val="Absatz-Standardschriftart"/>
    <w:link w:val="berschrift2"/>
    <w:uiPriority w:val="9"/>
    <w:rsid w:val="00542F3C"/>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BF3F26"/>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862758"/>
    <w:pPr>
      <w:spacing w:after="0" w:line="240" w:lineRule="auto"/>
    </w:pPr>
    <w:rPr>
      <w:rFonts w:ascii="Calibri" w:hAnsi="Calibri" w:cs="Calibri"/>
      <w:sz w:val="18"/>
      <w:szCs w:val="18"/>
    </w:rPr>
  </w:style>
  <w:style w:type="character" w:customStyle="1" w:styleId="SprechblasentextZchn">
    <w:name w:val="Sprechblasentext Zchn"/>
    <w:basedOn w:val="Absatz-Standardschriftart"/>
    <w:link w:val="Sprechblasentext"/>
    <w:uiPriority w:val="99"/>
    <w:semiHidden/>
    <w:rsid w:val="00862758"/>
    <w:rPr>
      <w:rFonts w:ascii="Calibri" w:hAnsi="Calibri" w:cs="Calibri"/>
      <w:sz w:val="18"/>
      <w:szCs w:val="18"/>
    </w:rPr>
  </w:style>
  <w:style w:type="paragraph" w:styleId="Listenabsatz">
    <w:name w:val="List Paragraph"/>
    <w:basedOn w:val="Standard"/>
    <w:uiPriority w:val="34"/>
    <w:qFormat/>
    <w:rsid w:val="00645470"/>
    <w:pPr>
      <w:spacing w:after="200" w:line="276" w:lineRule="auto"/>
      <w:ind w:left="720"/>
      <w:contextualSpacing/>
    </w:pPr>
  </w:style>
  <w:style w:type="paragraph" w:styleId="Kopfzeile">
    <w:name w:val="header"/>
    <w:basedOn w:val="Standard"/>
    <w:link w:val="KopfzeileZchn"/>
    <w:uiPriority w:val="99"/>
    <w:unhideWhenUsed/>
    <w:rsid w:val="0064547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5470"/>
  </w:style>
  <w:style w:type="paragraph" w:styleId="Fuzeile">
    <w:name w:val="footer"/>
    <w:basedOn w:val="Standard"/>
    <w:link w:val="FuzeileZchn"/>
    <w:uiPriority w:val="99"/>
    <w:unhideWhenUsed/>
    <w:rsid w:val="0064547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45470"/>
  </w:style>
  <w:style w:type="character" w:styleId="Kommentarzeichen">
    <w:name w:val="annotation reference"/>
    <w:basedOn w:val="Absatz-Standardschriftart"/>
    <w:uiPriority w:val="99"/>
    <w:semiHidden/>
    <w:unhideWhenUsed/>
    <w:rsid w:val="002C0EE8"/>
    <w:rPr>
      <w:sz w:val="16"/>
      <w:szCs w:val="16"/>
    </w:rPr>
  </w:style>
  <w:style w:type="paragraph" w:styleId="Kommentartext">
    <w:name w:val="annotation text"/>
    <w:basedOn w:val="Standard"/>
    <w:link w:val="KommentartextZchn"/>
    <w:uiPriority w:val="99"/>
    <w:semiHidden/>
    <w:unhideWhenUsed/>
    <w:rsid w:val="002C0EE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C0EE8"/>
    <w:rPr>
      <w:sz w:val="20"/>
      <w:szCs w:val="20"/>
    </w:rPr>
  </w:style>
  <w:style w:type="paragraph" w:styleId="Kommentarthema">
    <w:name w:val="annotation subject"/>
    <w:basedOn w:val="Kommentartext"/>
    <w:next w:val="Kommentartext"/>
    <w:link w:val="KommentarthemaZchn"/>
    <w:uiPriority w:val="99"/>
    <w:semiHidden/>
    <w:unhideWhenUsed/>
    <w:rsid w:val="002C0EE8"/>
    <w:rPr>
      <w:b/>
      <w:bCs/>
    </w:rPr>
  </w:style>
  <w:style w:type="character" w:customStyle="1" w:styleId="KommentarthemaZchn">
    <w:name w:val="Kommentarthema Zchn"/>
    <w:basedOn w:val="KommentartextZchn"/>
    <w:link w:val="Kommentarthema"/>
    <w:uiPriority w:val="99"/>
    <w:semiHidden/>
    <w:rsid w:val="002C0E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6535">
      <w:bodyDiv w:val="1"/>
      <w:marLeft w:val="0"/>
      <w:marRight w:val="0"/>
      <w:marTop w:val="0"/>
      <w:marBottom w:val="0"/>
      <w:divBdr>
        <w:top w:val="none" w:sz="0" w:space="0" w:color="auto"/>
        <w:left w:val="none" w:sz="0" w:space="0" w:color="auto"/>
        <w:bottom w:val="none" w:sz="0" w:space="0" w:color="auto"/>
        <w:right w:val="none" w:sz="0" w:space="0" w:color="auto"/>
      </w:divBdr>
      <w:divsChild>
        <w:div w:id="921178013">
          <w:marLeft w:val="0"/>
          <w:marRight w:val="0"/>
          <w:marTop w:val="0"/>
          <w:marBottom w:val="0"/>
          <w:divBdr>
            <w:top w:val="none" w:sz="0" w:space="0" w:color="auto"/>
            <w:left w:val="none" w:sz="0" w:space="0" w:color="auto"/>
            <w:bottom w:val="none" w:sz="0" w:space="0" w:color="auto"/>
            <w:right w:val="none" w:sz="0" w:space="0" w:color="auto"/>
          </w:divBdr>
        </w:div>
      </w:divsChild>
    </w:div>
    <w:div w:id="175703565">
      <w:bodyDiv w:val="1"/>
      <w:marLeft w:val="0"/>
      <w:marRight w:val="0"/>
      <w:marTop w:val="0"/>
      <w:marBottom w:val="0"/>
      <w:divBdr>
        <w:top w:val="none" w:sz="0" w:space="0" w:color="auto"/>
        <w:left w:val="none" w:sz="0" w:space="0" w:color="auto"/>
        <w:bottom w:val="none" w:sz="0" w:space="0" w:color="auto"/>
        <w:right w:val="none" w:sz="0" w:space="0" w:color="auto"/>
      </w:divBdr>
    </w:div>
    <w:div w:id="392431839">
      <w:bodyDiv w:val="1"/>
      <w:marLeft w:val="0"/>
      <w:marRight w:val="0"/>
      <w:marTop w:val="0"/>
      <w:marBottom w:val="0"/>
      <w:divBdr>
        <w:top w:val="none" w:sz="0" w:space="0" w:color="auto"/>
        <w:left w:val="none" w:sz="0" w:space="0" w:color="auto"/>
        <w:bottom w:val="none" w:sz="0" w:space="0" w:color="auto"/>
        <w:right w:val="none" w:sz="0" w:space="0" w:color="auto"/>
      </w:divBdr>
    </w:div>
    <w:div w:id="1178689034">
      <w:bodyDiv w:val="1"/>
      <w:marLeft w:val="0"/>
      <w:marRight w:val="0"/>
      <w:marTop w:val="0"/>
      <w:marBottom w:val="0"/>
      <w:divBdr>
        <w:top w:val="none" w:sz="0" w:space="0" w:color="auto"/>
        <w:left w:val="none" w:sz="0" w:space="0" w:color="auto"/>
        <w:bottom w:val="none" w:sz="0" w:space="0" w:color="auto"/>
        <w:right w:val="none" w:sz="0" w:space="0" w:color="auto"/>
      </w:divBdr>
    </w:div>
    <w:div w:id="1340502232">
      <w:bodyDiv w:val="1"/>
      <w:marLeft w:val="0"/>
      <w:marRight w:val="0"/>
      <w:marTop w:val="0"/>
      <w:marBottom w:val="0"/>
      <w:divBdr>
        <w:top w:val="none" w:sz="0" w:space="0" w:color="auto"/>
        <w:left w:val="none" w:sz="0" w:space="0" w:color="auto"/>
        <w:bottom w:val="none" w:sz="0" w:space="0" w:color="auto"/>
        <w:right w:val="none" w:sz="0" w:space="0" w:color="auto"/>
      </w:divBdr>
    </w:div>
    <w:div w:id="1455757293">
      <w:bodyDiv w:val="1"/>
      <w:marLeft w:val="0"/>
      <w:marRight w:val="0"/>
      <w:marTop w:val="0"/>
      <w:marBottom w:val="0"/>
      <w:divBdr>
        <w:top w:val="none" w:sz="0" w:space="0" w:color="auto"/>
        <w:left w:val="none" w:sz="0" w:space="0" w:color="auto"/>
        <w:bottom w:val="none" w:sz="0" w:space="0" w:color="auto"/>
        <w:right w:val="none" w:sz="0" w:space="0" w:color="auto"/>
      </w:divBdr>
    </w:div>
    <w:div w:id="1620332338">
      <w:bodyDiv w:val="1"/>
      <w:marLeft w:val="0"/>
      <w:marRight w:val="0"/>
      <w:marTop w:val="0"/>
      <w:marBottom w:val="0"/>
      <w:divBdr>
        <w:top w:val="none" w:sz="0" w:space="0" w:color="auto"/>
        <w:left w:val="none" w:sz="0" w:space="0" w:color="auto"/>
        <w:bottom w:val="none" w:sz="0" w:space="0" w:color="auto"/>
        <w:right w:val="none" w:sz="0" w:space="0" w:color="auto"/>
      </w:divBdr>
    </w:div>
    <w:div w:id="1751386560">
      <w:bodyDiv w:val="1"/>
      <w:marLeft w:val="0"/>
      <w:marRight w:val="0"/>
      <w:marTop w:val="0"/>
      <w:marBottom w:val="0"/>
      <w:divBdr>
        <w:top w:val="none" w:sz="0" w:space="0" w:color="auto"/>
        <w:left w:val="none" w:sz="0" w:space="0" w:color="auto"/>
        <w:bottom w:val="none" w:sz="0" w:space="0" w:color="auto"/>
        <w:right w:val="none" w:sz="0" w:space="0" w:color="auto"/>
      </w:divBdr>
    </w:div>
    <w:div w:id="2006857485">
      <w:bodyDiv w:val="1"/>
      <w:marLeft w:val="0"/>
      <w:marRight w:val="0"/>
      <w:marTop w:val="0"/>
      <w:marBottom w:val="0"/>
      <w:divBdr>
        <w:top w:val="none" w:sz="0" w:space="0" w:color="auto"/>
        <w:left w:val="none" w:sz="0" w:space="0" w:color="auto"/>
        <w:bottom w:val="none" w:sz="0" w:space="0" w:color="auto"/>
        <w:right w:val="none" w:sz="0" w:space="0" w:color="auto"/>
      </w:divBdr>
    </w:div>
    <w:div w:id="203248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CF802-0F63-4B86-B46C-6D4AC73F6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2044</Words>
  <Characters>12880</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Antje Biermann</dc:creator>
  <cp:keywords/>
  <dc:description/>
  <cp:lastModifiedBy>Antje Biermann</cp:lastModifiedBy>
  <cp:revision>5</cp:revision>
  <cp:lastPrinted>2018-10-11T11:52:00Z</cp:lastPrinted>
  <dcterms:created xsi:type="dcterms:W3CDTF">2018-10-16T08:41:00Z</dcterms:created>
  <dcterms:modified xsi:type="dcterms:W3CDTF">2018-10-18T11:26:00Z</dcterms:modified>
</cp:coreProperties>
</file>